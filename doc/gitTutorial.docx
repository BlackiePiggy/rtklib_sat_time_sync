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0B7AD" w14:textId="2F3C3A02" w:rsidR="002920AE" w:rsidRDefault="008B5FB8">
      <w:pPr>
        <w:rPr>
          <w:rStyle w:val="a4"/>
          <w:rFonts w:ascii="Helvetica" w:hAnsi="Helvetica" w:cs="Helvetica"/>
          <w:color w:val="3D464D"/>
          <w:sz w:val="27"/>
          <w:szCs w:val="27"/>
        </w:rPr>
      </w:pPr>
      <w:r>
        <w:rPr>
          <w:rStyle w:val="a4"/>
          <w:rFonts w:ascii="Helvetica" w:eastAsia="Helvetica" w:hAnsi="Helvetica" w:cs="Helvetica"/>
          <w:color w:val="3D464D"/>
          <w:sz w:val="27"/>
          <w:szCs w:val="27"/>
        </w:rPr>
        <w:t>Git基本操作用法</w:t>
      </w:r>
    </w:p>
    <w:p w14:paraId="0E0AF820" w14:textId="077901E0" w:rsidR="006C0C6F" w:rsidRDefault="006C0C6F" w:rsidP="00BF5001">
      <w:pPr>
        <w:pStyle w:val="1"/>
        <w:rPr>
          <w:rStyle w:val="a4"/>
          <w:color w:val="3D464D"/>
          <w:sz w:val="27"/>
          <w:szCs w:val="27"/>
        </w:rPr>
      </w:pPr>
      <w:proofErr w:type="spellStart"/>
      <w:r>
        <w:rPr>
          <w:rStyle w:val="a4"/>
          <w:rFonts w:ascii="Helvetica" w:eastAsia="Helvetica" w:hAnsi="Helvetica" w:cs="Helvetica"/>
          <w:color w:val="3D464D"/>
          <w:sz w:val="27"/>
          <w:szCs w:val="27"/>
        </w:rPr>
        <w:t>Ssh</w:t>
      </w:r>
      <w:proofErr w:type="spellEnd"/>
      <w:r>
        <w:rPr>
          <w:rStyle w:val="a4"/>
          <w:rFonts w:ascii="Helvetica" w:eastAsia="Helvetica" w:hAnsi="Helvetica" w:cs="Helvetica"/>
          <w:color w:val="3D464D"/>
          <w:sz w:val="27"/>
          <w:szCs w:val="27"/>
        </w:rPr>
        <w:t xml:space="preserve"> key</w:t>
      </w:r>
      <w:r>
        <w:rPr>
          <w:rStyle w:val="a4"/>
          <w:rFonts w:hint="eastAsia"/>
          <w:color w:val="3D464D"/>
          <w:sz w:val="27"/>
          <w:szCs w:val="27"/>
        </w:rPr>
        <w:t>如何添加</w:t>
      </w:r>
      <w:r w:rsidR="00C6524F">
        <w:rPr>
          <w:rStyle w:val="a4"/>
          <w:rFonts w:hint="eastAsia"/>
          <w:color w:val="3D464D"/>
          <w:sz w:val="27"/>
          <w:szCs w:val="27"/>
        </w:rPr>
        <w:t>？</w:t>
      </w:r>
    </w:p>
    <w:p w14:paraId="4849944A" w14:textId="1B57FDEF" w:rsidR="00C6524F" w:rsidRDefault="00C6524F" w:rsidP="00BF5001">
      <w:pPr>
        <w:rPr>
          <w:rStyle w:val="a4"/>
          <w:rFonts w:ascii="Helvetica" w:eastAsia="Helvetica" w:hAnsi="Helvetica" w:cs="Helvetica"/>
          <w:color w:val="3D464D"/>
          <w:sz w:val="27"/>
          <w:szCs w:val="27"/>
        </w:rPr>
      </w:pPr>
      <w:r>
        <w:rPr>
          <w:rStyle w:val="a4"/>
          <w:rFonts w:ascii="宋体" w:eastAsia="宋体" w:hAnsi="宋体" w:cs="宋体" w:hint="eastAsia"/>
          <w:color w:val="3D464D"/>
          <w:sz w:val="27"/>
          <w:szCs w:val="27"/>
        </w:rPr>
        <w:t>只有先</w:t>
      </w:r>
      <w:r w:rsidR="001842C8">
        <w:rPr>
          <w:rStyle w:val="a4"/>
          <w:rFonts w:ascii="宋体" w:eastAsia="宋体" w:hAnsi="宋体" w:cs="宋体" w:hint="eastAsia"/>
          <w:color w:val="3D464D"/>
          <w:sz w:val="27"/>
          <w:szCs w:val="27"/>
        </w:rPr>
        <w:t>将本地的</w:t>
      </w:r>
      <w:proofErr w:type="spellStart"/>
      <w:r w:rsidR="00E41B31">
        <w:rPr>
          <w:rStyle w:val="a4"/>
          <w:rFonts w:ascii="宋体" w:eastAsia="宋体" w:hAnsi="宋体" w:cs="宋体" w:hint="eastAsia"/>
          <w:color w:val="3D464D"/>
          <w:sz w:val="27"/>
          <w:szCs w:val="27"/>
        </w:rPr>
        <w:t>ssh</w:t>
      </w:r>
      <w:proofErr w:type="spellEnd"/>
      <w:r w:rsidR="00E41B31">
        <w:rPr>
          <w:rStyle w:val="a4"/>
          <w:rFonts w:ascii="宋体" w:eastAsia="宋体" w:hAnsi="宋体" w:cs="宋体"/>
          <w:color w:val="3D464D"/>
          <w:sz w:val="27"/>
          <w:szCs w:val="27"/>
        </w:rPr>
        <w:t xml:space="preserve"> key</w:t>
      </w:r>
      <w:r w:rsidR="001842C8">
        <w:rPr>
          <w:rStyle w:val="a4"/>
          <w:rFonts w:ascii="宋体" w:eastAsia="宋体" w:hAnsi="宋体" w:cs="宋体" w:hint="eastAsia"/>
          <w:color w:val="3D464D"/>
          <w:sz w:val="27"/>
          <w:szCs w:val="27"/>
        </w:rPr>
        <w:t>添加到</w:t>
      </w:r>
      <w:r w:rsidR="000422E8">
        <w:rPr>
          <w:rStyle w:val="a4"/>
          <w:rFonts w:ascii="宋体" w:eastAsia="宋体" w:hAnsi="宋体" w:cs="宋体" w:hint="eastAsia"/>
          <w:color w:val="3D464D"/>
          <w:sz w:val="27"/>
          <w:szCs w:val="27"/>
        </w:rPr>
        <w:t>网上</w:t>
      </w:r>
      <w:r w:rsidR="001842C8">
        <w:rPr>
          <w:rStyle w:val="a4"/>
          <w:rFonts w:ascii="宋体" w:eastAsia="宋体" w:hAnsi="宋体" w:cs="宋体" w:hint="eastAsia"/>
          <w:color w:val="3D464D"/>
          <w:sz w:val="27"/>
          <w:szCs w:val="27"/>
        </w:rPr>
        <w:t>git</w:t>
      </w:r>
      <w:r w:rsidR="00130546">
        <w:rPr>
          <w:rStyle w:val="a4"/>
          <w:rFonts w:ascii="宋体" w:eastAsia="宋体" w:hAnsi="宋体" w:cs="宋体" w:hint="eastAsia"/>
          <w:color w:val="3D464D"/>
          <w:sz w:val="27"/>
          <w:szCs w:val="27"/>
        </w:rPr>
        <w:t>账户</w:t>
      </w:r>
      <w:r w:rsidR="00E41B31">
        <w:rPr>
          <w:rStyle w:val="a4"/>
          <w:rFonts w:ascii="宋体" w:eastAsia="宋体" w:hAnsi="宋体" w:cs="宋体" w:hint="eastAsia"/>
          <w:color w:val="3D464D"/>
          <w:sz w:val="27"/>
          <w:szCs w:val="27"/>
        </w:rPr>
        <w:t>才能修改代码</w:t>
      </w:r>
    </w:p>
    <w:p w14:paraId="348A2D54" w14:textId="4DE88C05" w:rsidR="006C0C6F" w:rsidRDefault="001842C8" w:rsidP="00BF5001">
      <w:pPr>
        <w:rPr>
          <w:rStyle w:val="a4"/>
          <w:rFonts w:ascii="Helvetica" w:hAnsi="Helvetica" w:cs="Helvetica"/>
          <w:color w:val="3D464D"/>
          <w:sz w:val="27"/>
          <w:szCs w:val="27"/>
        </w:rPr>
      </w:pPr>
      <w:r>
        <w:rPr>
          <w:rStyle w:val="a4"/>
          <w:rFonts w:ascii="Helvetica" w:hAnsi="Helvetica" w:cs="Helvetica" w:hint="eastAsia"/>
          <w:color w:val="3D464D"/>
          <w:sz w:val="27"/>
          <w:szCs w:val="27"/>
        </w:rPr>
        <w:t>第一步：本地</w:t>
      </w:r>
      <w:r w:rsidR="00595CC3">
        <w:rPr>
          <w:rStyle w:val="a4"/>
          <w:rFonts w:ascii="Helvetica" w:hAnsi="Helvetica" w:cs="Helvetica" w:hint="eastAsia"/>
          <w:color w:val="3D464D"/>
          <w:sz w:val="27"/>
          <w:szCs w:val="27"/>
        </w:rPr>
        <w:t>git</w:t>
      </w:r>
      <w:r w:rsidR="00595CC3">
        <w:rPr>
          <w:rStyle w:val="a4"/>
          <w:rFonts w:ascii="Helvetica" w:hAnsi="Helvetica" w:cs="Helvetica"/>
          <w:color w:val="3D464D"/>
          <w:sz w:val="27"/>
          <w:szCs w:val="27"/>
        </w:rPr>
        <w:t xml:space="preserve"> </w:t>
      </w:r>
      <w:r w:rsidR="00595CC3">
        <w:rPr>
          <w:rStyle w:val="a4"/>
          <w:rFonts w:ascii="Helvetica" w:hAnsi="Helvetica" w:cs="Helvetica" w:hint="eastAsia"/>
          <w:color w:val="3D464D"/>
          <w:sz w:val="27"/>
          <w:szCs w:val="27"/>
        </w:rPr>
        <w:t>b</w:t>
      </w:r>
      <w:r w:rsidR="00595CC3">
        <w:rPr>
          <w:rStyle w:val="a4"/>
          <w:rFonts w:ascii="Helvetica" w:hAnsi="Helvetica" w:cs="Helvetica"/>
          <w:color w:val="3D464D"/>
          <w:sz w:val="27"/>
          <w:szCs w:val="27"/>
        </w:rPr>
        <w:t xml:space="preserve">ash </w:t>
      </w:r>
      <w:r w:rsidR="00595CC3">
        <w:rPr>
          <w:rStyle w:val="a4"/>
          <w:rFonts w:ascii="Helvetica" w:hAnsi="Helvetica" w:cs="Helvetica" w:hint="eastAsia"/>
          <w:color w:val="3D464D"/>
          <w:sz w:val="27"/>
          <w:szCs w:val="27"/>
        </w:rPr>
        <w:t>输入，</w:t>
      </w:r>
      <w:proofErr w:type="spellStart"/>
      <w:r w:rsidR="00595CC3" w:rsidRPr="00595CC3">
        <w:rPr>
          <w:rStyle w:val="a4"/>
          <w:rFonts w:ascii="Helvetica" w:hAnsi="Helvetica" w:cs="Helvetica" w:hint="eastAsia"/>
          <w:color w:val="3D464D"/>
          <w:sz w:val="27"/>
          <w:szCs w:val="27"/>
        </w:rPr>
        <w:t>ssh</w:t>
      </w:r>
      <w:proofErr w:type="spellEnd"/>
      <w:r w:rsidR="00595CC3" w:rsidRPr="00595CC3">
        <w:rPr>
          <w:rStyle w:val="a4"/>
          <w:rFonts w:ascii="Helvetica" w:hAnsi="Helvetica" w:cs="Helvetica" w:hint="eastAsia"/>
          <w:color w:val="3D464D"/>
          <w:sz w:val="27"/>
          <w:szCs w:val="27"/>
        </w:rPr>
        <w:t xml:space="preserve">-keygen -t </w:t>
      </w:r>
      <w:proofErr w:type="spellStart"/>
      <w:r w:rsidR="00595CC3" w:rsidRPr="00595CC3">
        <w:rPr>
          <w:rStyle w:val="a4"/>
          <w:rFonts w:ascii="Helvetica" w:hAnsi="Helvetica" w:cs="Helvetica" w:hint="eastAsia"/>
          <w:color w:val="3D464D"/>
          <w:sz w:val="27"/>
          <w:szCs w:val="27"/>
        </w:rPr>
        <w:t>rsa</w:t>
      </w:r>
      <w:proofErr w:type="spellEnd"/>
      <w:r w:rsidR="00595CC3" w:rsidRPr="00595CC3">
        <w:rPr>
          <w:rStyle w:val="a4"/>
          <w:rFonts w:ascii="Helvetica" w:hAnsi="Helvetica" w:cs="Helvetica" w:hint="eastAsia"/>
          <w:color w:val="3D464D"/>
          <w:sz w:val="27"/>
          <w:szCs w:val="27"/>
        </w:rPr>
        <w:t xml:space="preserve"> -C "</w:t>
      </w:r>
      <w:r w:rsidR="00595CC3" w:rsidRPr="00595CC3">
        <w:rPr>
          <w:rStyle w:val="a4"/>
          <w:rFonts w:ascii="Helvetica" w:hAnsi="Helvetica" w:cs="Helvetica" w:hint="eastAsia"/>
          <w:color w:val="3D464D"/>
          <w:sz w:val="27"/>
          <w:szCs w:val="27"/>
        </w:rPr>
        <w:t>这里换上你的邮箱</w:t>
      </w:r>
      <w:r w:rsidR="00595CC3" w:rsidRPr="00595CC3">
        <w:rPr>
          <w:rStyle w:val="a4"/>
          <w:rFonts w:ascii="Helvetica" w:hAnsi="Helvetica" w:cs="Helvetica" w:hint="eastAsia"/>
          <w:color w:val="3D464D"/>
          <w:sz w:val="27"/>
          <w:szCs w:val="27"/>
        </w:rPr>
        <w:t>"</w:t>
      </w:r>
      <w:r w:rsidR="00E23B5A">
        <w:rPr>
          <w:rStyle w:val="a4"/>
          <w:rFonts w:ascii="Helvetica" w:hAnsi="Helvetica" w:cs="Helvetica" w:hint="eastAsia"/>
          <w:color w:val="3D464D"/>
          <w:sz w:val="27"/>
          <w:szCs w:val="27"/>
        </w:rPr>
        <w:t>。然后一直</w:t>
      </w:r>
      <w:r w:rsidR="001A34F6">
        <w:rPr>
          <w:rStyle w:val="a4"/>
          <w:rFonts w:ascii="Helvetica" w:hAnsi="Helvetica" w:cs="Helvetica" w:hint="eastAsia"/>
          <w:color w:val="3D464D"/>
          <w:sz w:val="27"/>
          <w:szCs w:val="27"/>
        </w:rPr>
        <w:t>回车，会自动保存在用户名下面的</w:t>
      </w:r>
      <w:r w:rsidR="001A34F6">
        <w:rPr>
          <w:rStyle w:val="a4"/>
          <w:rFonts w:ascii="Helvetica" w:hAnsi="Helvetica" w:cs="Helvetica" w:hint="eastAsia"/>
          <w:color w:val="3D464D"/>
          <w:sz w:val="27"/>
          <w:szCs w:val="27"/>
        </w:rPr>
        <w:t>.</w:t>
      </w:r>
      <w:proofErr w:type="spellStart"/>
      <w:r w:rsidR="001A34F6">
        <w:rPr>
          <w:rStyle w:val="a4"/>
          <w:rFonts w:ascii="Helvetica" w:hAnsi="Helvetica" w:cs="Helvetica"/>
          <w:color w:val="3D464D"/>
          <w:sz w:val="27"/>
          <w:szCs w:val="27"/>
        </w:rPr>
        <w:t>ssh</w:t>
      </w:r>
      <w:proofErr w:type="spellEnd"/>
      <w:r w:rsidR="001A34F6">
        <w:rPr>
          <w:rStyle w:val="a4"/>
          <w:rFonts w:ascii="Helvetica" w:hAnsi="Helvetica" w:cs="Helvetica" w:hint="eastAsia"/>
          <w:color w:val="3D464D"/>
          <w:sz w:val="27"/>
          <w:szCs w:val="27"/>
        </w:rPr>
        <w:t>文件。</w:t>
      </w:r>
    </w:p>
    <w:p w14:paraId="44960DF1" w14:textId="5FBD0476" w:rsidR="00595CC3" w:rsidRDefault="00595CC3" w:rsidP="00BF5001">
      <w:pPr>
        <w:rPr>
          <w:rStyle w:val="a4"/>
          <w:rFonts w:ascii="Helvetica" w:hAnsi="Helvetica" w:cs="Helvetica"/>
          <w:color w:val="3D464D"/>
          <w:sz w:val="27"/>
          <w:szCs w:val="27"/>
        </w:rPr>
      </w:pPr>
      <w:r>
        <w:rPr>
          <w:rStyle w:val="a4"/>
          <w:rFonts w:ascii="Helvetica" w:hAnsi="Helvetica" w:cs="Helvetica" w:hint="eastAsia"/>
          <w:color w:val="3D464D"/>
          <w:sz w:val="27"/>
          <w:szCs w:val="27"/>
        </w:rPr>
        <w:t>第二步：</w:t>
      </w:r>
      <w:r w:rsidR="001A34F6">
        <w:rPr>
          <w:rStyle w:val="a4"/>
          <w:rFonts w:ascii="Helvetica" w:hAnsi="Helvetica" w:cs="Helvetica" w:hint="eastAsia"/>
          <w:color w:val="3D464D"/>
          <w:sz w:val="27"/>
          <w:szCs w:val="27"/>
        </w:rPr>
        <w:t>txt</w:t>
      </w:r>
      <w:r w:rsidR="001A34F6">
        <w:rPr>
          <w:rStyle w:val="a4"/>
          <w:rFonts w:ascii="Helvetica" w:hAnsi="Helvetica" w:cs="Helvetica" w:hint="eastAsia"/>
          <w:color w:val="3D464D"/>
          <w:sz w:val="27"/>
          <w:szCs w:val="27"/>
        </w:rPr>
        <w:t>打开</w:t>
      </w:r>
      <w:r w:rsidR="00D032A6">
        <w:rPr>
          <w:rStyle w:val="a4"/>
          <w:rFonts w:ascii="Helvetica" w:hAnsi="Helvetica" w:cs="Helvetica" w:hint="eastAsia"/>
          <w:color w:val="3D464D"/>
          <w:sz w:val="27"/>
          <w:szCs w:val="27"/>
        </w:rPr>
        <w:t>公钥</w:t>
      </w:r>
      <w:r w:rsidR="00D032A6" w:rsidRPr="00D032A6">
        <w:rPr>
          <w:rStyle w:val="a4"/>
          <w:rFonts w:ascii="Helvetica" w:hAnsi="Helvetica" w:cs="Helvetica"/>
          <w:color w:val="3D464D"/>
          <w:sz w:val="27"/>
          <w:szCs w:val="27"/>
        </w:rPr>
        <w:t>id_rsa.pub</w:t>
      </w:r>
      <w:r w:rsidR="00B87B8D">
        <w:rPr>
          <w:rStyle w:val="a4"/>
          <w:rFonts w:ascii="Helvetica" w:hAnsi="Helvetica" w:cs="Helvetica" w:hint="eastAsia"/>
          <w:color w:val="3D464D"/>
          <w:sz w:val="27"/>
          <w:szCs w:val="27"/>
        </w:rPr>
        <w:t>，</w:t>
      </w:r>
      <w:r w:rsidR="00FD63E4">
        <w:rPr>
          <w:rStyle w:val="a4"/>
          <w:rFonts w:ascii="Helvetica" w:hAnsi="Helvetica" w:cs="Helvetica" w:hint="eastAsia"/>
          <w:color w:val="3D464D"/>
          <w:sz w:val="27"/>
          <w:szCs w:val="27"/>
        </w:rPr>
        <w:t>从开头</w:t>
      </w:r>
      <w:r w:rsidR="00B87B8D">
        <w:rPr>
          <w:rStyle w:val="a4"/>
          <w:rFonts w:ascii="Helvetica" w:hAnsi="Helvetica" w:cs="Helvetica" w:hint="eastAsia"/>
          <w:color w:val="3D464D"/>
          <w:sz w:val="27"/>
          <w:szCs w:val="27"/>
        </w:rPr>
        <w:t>复制</w:t>
      </w:r>
      <w:r w:rsidR="00FD63E4">
        <w:rPr>
          <w:rStyle w:val="a4"/>
          <w:rFonts w:ascii="Helvetica" w:hAnsi="Helvetica" w:cs="Helvetica" w:hint="eastAsia"/>
          <w:color w:val="3D464D"/>
          <w:sz w:val="27"/>
          <w:szCs w:val="27"/>
        </w:rPr>
        <w:t>到等号，</w:t>
      </w:r>
      <w:r w:rsidR="001B126D">
        <w:rPr>
          <w:rStyle w:val="a4"/>
          <w:rFonts w:ascii="Helvetica" w:hAnsi="Helvetica" w:cs="Helvetica" w:hint="eastAsia"/>
          <w:color w:val="3D464D"/>
          <w:sz w:val="27"/>
          <w:szCs w:val="27"/>
        </w:rPr>
        <w:t>包括等号</w:t>
      </w:r>
      <w:r w:rsidR="00E9332F">
        <w:rPr>
          <w:rStyle w:val="a4"/>
          <w:rFonts w:ascii="Helvetica" w:hAnsi="Helvetica" w:cs="Helvetica" w:hint="eastAsia"/>
          <w:color w:val="3D464D"/>
          <w:sz w:val="27"/>
          <w:szCs w:val="27"/>
        </w:rPr>
        <w:t>。</w:t>
      </w:r>
    </w:p>
    <w:p w14:paraId="7161197A" w14:textId="43A4EE5A" w:rsidR="00E9332F" w:rsidRDefault="00E9332F" w:rsidP="00BF5001">
      <w:pPr>
        <w:rPr>
          <w:rStyle w:val="a4"/>
          <w:rFonts w:ascii="Helvetica" w:hAnsi="Helvetica" w:cs="Helvetica" w:hint="eastAsia"/>
          <w:color w:val="3D464D"/>
          <w:sz w:val="27"/>
          <w:szCs w:val="27"/>
        </w:rPr>
      </w:pPr>
      <w:r>
        <w:rPr>
          <w:rStyle w:val="a4"/>
          <w:rFonts w:ascii="Helvetica" w:hAnsi="Helvetica" w:cs="Helvetica" w:hint="eastAsia"/>
          <w:color w:val="3D464D"/>
          <w:sz w:val="27"/>
          <w:szCs w:val="27"/>
        </w:rPr>
        <w:t>第三步：</w:t>
      </w:r>
      <w:r w:rsidR="00130546">
        <w:rPr>
          <w:rStyle w:val="a4"/>
          <w:rFonts w:ascii="Helvetica" w:hAnsi="Helvetica" w:cs="Helvetica" w:hint="eastAsia"/>
          <w:color w:val="3D464D"/>
          <w:sz w:val="27"/>
          <w:szCs w:val="27"/>
        </w:rPr>
        <w:t>添加到个人的</w:t>
      </w:r>
      <w:proofErr w:type="spellStart"/>
      <w:r w:rsidR="00130546">
        <w:rPr>
          <w:rStyle w:val="a4"/>
          <w:rFonts w:ascii="Helvetica" w:hAnsi="Helvetica" w:cs="Helvetica" w:hint="eastAsia"/>
          <w:color w:val="3D464D"/>
          <w:sz w:val="27"/>
          <w:szCs w:val="27"/>
        </w:rPr>
        <w:t>ss</w:t>
      </w:r>
      <w:r w:rsidR="00130546">
        <w:rPr>
          <w:rStyle w:val="a4"/>
          <w:rFonts w:ascii="Helvetica" w:hAnsi="Helvetica" w:cs="Helvetica"/>
          <w:color w:val="3D464D"/>
          <w:sz w:val="27"/>
          <w:szCs w:val="27"/>
        </w:rPr>
        <w:t>h</w:t>
      </w:r>
      <w:proofErr w:type="spellEnd"/>
      <w:r w:rsidR="00357FA1">
        <w:rPr>
          <w:rStyle w:val="a4"/>
          <w:rFonts w:ascii="Helvetica" w:hAnsi="Helvetica" w:cs="Helvetica" w:hint="eastAsia"/>
          <w:color w:val="3D464D"/>
          <w:sz w:val="27"/>
          <w:szCs w:val="27"/>
        </w:rPr>
        <w:t>。点击头像</w:t>
      </w:r>
      <w:r w:rsidR="00357FA1">
        <w:rPr>
          <w:rStyle w:val="a4"/>
          <w:rFonts w:ascii="Helvetica" w:hAnsi="Helvetica" w:cs="Helvetica" w:hint="eastAsia"/>
          <w:color w:val="3D464D"/>
          <w:sz w:val="27"/>
          <w:szCs w:val="27"/>
        </w:rPr>
        <w:t>-</w:t>
      </w:r>
      <w:r w:rsidR="00357FA1">
        <w:rPr>
          <w:rStyle w:val="a4"/>
          <w:rFonts w:ascii="Helvetica" w:hAnsi="Helvetica" w:cs="Helvetica"/>
          <w:color w:val="3D464D"/>
          <w:sz w:val="27"/>
          <w:szCs w:val="27"/>
        </w:rPr>
        <w:t>&gt;settings-&gt;</w:t>
      </w:r>
      <w:r w:rsidR="005A6271">
        <w:rPr>
          <w:rStyle w:val="a4"/>
          <w:rFonts w:ascii="Helvetica" w:hAnsi="Helvetica" w:cs="Helvetica"/>
          <w:color w:val="3D464D"/>
          <w:sz w:val="27"/>
          <w:szCs w:val="27"/>
        </w:rPr>
        <w:t>SSH and GPG keys</w:t>
      </w:r>
      <w:r w:rsidR="000F25DC">
        <w:rPr>
          <w:rStyle w:val="a4"/>
          <w:rFonts w:ascii="Helvetica" w:hAnsi="Helvetica" w:cs="Helvetica"/>
          <w:color w:val="3D464D"/>
          <w:sz w:val="27"/>
          <w:szCs w:val="27"/>
        </w:rPr>
        <w:t>-&gt;add SSH key</w:t>
      </w:r>
      <w:r w:rsidR="000F25DC">
        <w:rPr>
          <w:rStyle w:val="a4"/>
          <w:rFonts w:ascii="Helvetica" w:hAnsi="Helvetica" w:cs="Helvetica" w:hint="eastAsia"/>
          <w:color w:val="3D464D"/>
          <w:sz w:val="27"/>
          <w:szCs w:val="27"/>
        </w:rPr>
        <w:t>即可。</w:t>
      </w:r>
    </w:p>
    <w:p w14:paraId="383B76B3" w14:textId="77777777" w:rsidR="00130546" w:rsidRPr="00BF5001" w:rsidRDefault="00130546">
      <w:pPr>
        <w:rPr>
          <w:rStyle w:val="a4"/>
          <w:rFonts w:ascii="Helvetica" w:hAnsi="Helvetica" w:cs="Helvetica" w:hint="eastAsia"/>
          <w:color w:val="3D464D"/>
          <w:sz w:val="27"/>
          <w:szCs w:val="27"/>
        </w:rPr>
      </w:pPr>
    </w:p>
    <w:p w14:paraId="5E60B7AF" w14:textId="77777777" w:rsidR="002920AE" w:rsidRDefault="008B5FB8" w:rsidP="00CA0E83">
      <w:pPr>
        <w:pStyle w:val="1"/>
        <w:rPr>
          <w:rStyle w:val="a4"/>
          <w:rFonts w:ascii="Helvetica" w:eastAsia="Helvetica" w:hAnsi="Helvetica" w:cs="Helvetica"/>
          <w:color w:val="3D464D"/>
        </w:rPr>
      </w:pPr>
      <w:r w:rsidRPr="00CA0E83">
        <w:rPr>
          <w:rStyle w:val="a4"/>
          <w:b/>
        </w:rPr>
        <w:t>初始化</w:t>
      </w:r>
      <w:r w:rsidRPr="00CA0E83">
        <w:rPr>
          <w:rStyle w:val="a4"/>
          <w:rFonts w:hint="eastAsia"/>
          <w:b/>
          <w:bCs/>
          <w:color w:val="3D464D"/>
        </w:rPr>
        <w:t>操作</w:t>
      </w:r>
    </w:p>
    <w:p w14:paraId="5E60B7B0" w14:textId="77777777" w:rsidR="002920AE" w:rsidRDefault="002920AE">
      <w:pPr>
        <w:rPr>
          <w:rStyle w:val="a4"/>
          <w:rFonts w:ascii="Helvetica" w:eastAsia="Helvetica" w:hAnsi="Helvetica" w:cs="Helvetica"/>
          <w:color w:val="3D464D"/>
        </w:rPr>
      </w:pPr>
    </w:p>
    <w:p w14:paraId="5E60B7B1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</w:rPr>
        <w:t>git config -global user.name &lt;name&gt; #设置提交者名字</w:t>
      </w:r>
    </w:p>
    <w:p w14:paraId="5E60B7B2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</w:rPr>
        <w:t xml:space="preserve">git config -global </w:t>
      </w:r>
      <w:proofErr w:type="spellStart"/>
      <w:proofErr w:type="gramStart"/>
      <w:r>
        <w:rPr>
          <w:rStyle w:val="a4"/>
          <w:rFonts w:ascii="Helvetica" w:eastAsia="Helvetica" w:hAnsi="Helvetica" w:cs="Helvetica"/>
          <w:b w:val="0"/>
          <w:bCs/>
          <w:color w:val="3D464D"/>
        </w:rPr>
        <w:t>user.email</w:t>
      </w:r>
      <w:proofErr w:type="spellEnd"/>
      <w:proofErr w:type="gramEnd"/>
      <w:r>
        <w:rPr>
          <w:rStyle w:val="a4"/>
          <w:rFonts w:ascii="Helvetica" w:eastAsia="Helvetica" w:hAnsi="Helvetica" w:cs="Helvetica"/>
          <w:b w:val="0"/>
          <w:bCs/>
          <w:color w:val="3D464D"/>
        </w:rPr>
        <w:t xml:space="preserve"> &lt;email&gt; #设置提交者邮箱</w:t>
      </w:r>
    </w:p>
    <w:p w14:paraId="5E60B7B3" w14:textId="77777777" w:rsidR="002920AE" w:rsidRDefault="008B5FB8" w:rsidP="00BF5001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</w:rPr>
        <w:t xml:space="preserve">git config -global </w:t>
      </w:r>
      <w:proofErr w:type="spellStart"/>
      <w:proofErr w:type="gramStart"/>
      <w:r>
        <w:rPr>
          <w:rStyle w:val="a4"/>
          <w:rFonts w:ascii="Helvetica" w:eastAsia="Helvetica" w:hAnsi="Helvetica" w:cs="Helvetica"/>
          <w:b w:val="0"/>
          <w:bCs/>
          <w:color w:val="3D464D"/>
        </w:rPr>
        <w:t>core.editor</w:t>
      </w:r>
      <w:proofErr w:type="spellEnd"/>
      <w:proofErr w:type="gramEnd"/>
      <w:r>
        <w:rPr>
          <w:rStyle w:val="a4"/>
          <w:rFonts w:ascii="Helvetica" w:eastAsia="Helvetica" w:hAnsi="Helvetica" w:cs="Helvetica"/>
          <w:b w:val="0"/>
          <w:bCs/>
          <w:color w:val="3D464D"/>
        </w:rPr>
        <w:t xml:space="preserve"> &lt;editor&gt; #</w:t>
      </w:r>
      <w:r>
        <w:rPr>
          <w:rStyle w:val="a4"/>
          <w:rFonts w:ascii="宋体" w:eastAsia="宋体" w:hAnsi="宋体" w:cs="宋体" w:hint="eastAsia"/>
          <w:b w:val="0"/>
          <w:bCs/>
          <w:color w:val="3D464D"/>
        </w:rPr>
        <w:t>设置默认文本编辑器</w:t>
      </w:r>
    </w:p>
    <w:p w14:paraId="5E60B7B4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</w:rPr>
        <w:t xml:space="preserve">git config -global </w:t>
      </w:r>
      <w:proofErr w:type="spellStart"/>
      <w:proofErr w:type="gramStart"/>
      <w:r>
        <w:rPr>
          <w:rStyle w:val="a4"/>
          <w:rFonts w:ascii="Helvetica" w:eastAsia="Helvetica" w:hAnsi="Helvetica" w:cs="Helvetica"/>
          <w:b w:val="0"/>
          <w:bCs/>
          <w:color w:val="3D464D"/>
        </w:rPr>
        <w:t>merge.tool</w:t>
      </w:r>
      <w:proofErr w:type="spellEnd"/>
      <w:proofErr w:type="gramEnd"/>
      <w:r>
        <w:rPr>
          <w:rStyle w:val="a4"/>
          <w:rFonts w:ascii="Helvetica" w:eastAsia="Helvetica" w:hAnsi="Helvetica" w:cs="Helvetica"/>
          <w:b w:val="0"/>
          <w:bCs/>
          <w:color w:val="3D464D"/>
        </w:rPr>
        <w:t xml:space="preserve"> &lt;tool&gt; #设置解决合并冲突时差异分析工具</w:t>
      </w:r>
    </w:p>
    <w:p w14:paraId="5E60B7B5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</w:rPr>
        <w:t>git config -list #检查已有的配置信息</w:t>
      </w:r>
    </w:p>
    <w:p w14:paraId="5E60B7B6" w14:textId="77777777" w:rsidR="002920AE" w:rsidRDefault="002920AE">
      <w:pPr>
        <w:ind w:firstLine="420"/>
        <w:rPr>
          <w:rStyle w:val="a4"/>
          <w:rFonts w:ascii="Helvetica" w:eastAsia="Helvetica" w:hAnsi="Helvetica" w:cs="Helvetica"/>
          <w:b w:val="0"/>
          <w:bCs/>
          <w:color w:val="3D464D"/>
        </w:rPr>
      </w:pPr>
    </w:p>
    <w:p w14:paraId="5E60B7B7" w14:textId="471F7F95" w:rsidR="002920AE" w:rsidRDefault="008B5FB8" w:rsidP="005F78C8">
      <w:pPr>
        <w:pStyle w:val="1"/>
        <w:rPr>
          <w:rStyle w:val="a4"/>
          <w:rFonts w:ascii="Helvetica" w:eastAsia="Helvetica" w:hAnsi="Helvetica" w:cs="Helvetica"/>
          <w:b/>
          <w:bCs/>
          <w:color w:val="3D464D"/>
        </w:rPr>
      </w:pPr>
      <w:r>
        <w:rPr>
          <w:rStyle w:val="a4"/>
          <w:rFonts w:hint="eastAsia"/>
          <w:color w:val="3D464D"/>
        </w:rPr>
        <w:t>创建新版本库</w:t>
      </w:r>
    </w:p>
    <w:p w14:paraId="5E60B7B8" w14:textId="77777777" w:rsidR="002920AE" w:rsidRDefault="008B5FB8">
      <w:pPr>
        <w:ind w:firstLine="420"/>
        <w:rPr>
          <w:rStyle w:val="a4"/>
          <w:rFonts w:ascii="Helvetica" w:eastAsia="Helvetica" w:hAnsi="Helvetica" w:cs="Helvetica"/>
          <w:color w:val="FF0000"/>
        </w:rPr>
      </w:pPr>
      <w:r>
        <w:rPr>
          <w:rStyle w:val="a4"/>
          <w:rFonts w:ascii="Helvetica" w:eastAsia="Helvetica" w:hAnsi="Helvetica" w:cs="Helvetica"/>
          <w:b w:val="0"/>
          <w:bCs/>
          <w:color w:val="3D464D"/>
        </w:rPr>
        <w:t>git clone &lt;</w:t>
      </w:r>
      <w:proofErr w:type="spellStart"/>
      <w:r>
        <w:rPr>
          <w:rStyle w:val="a4"/>
          <w:rFonts w:ascii="Helvetica" w:eastAsia="Helvetica" w:hAnsi="Helvetica" w:cs="Helvetica"/>
          <w:b w:val="0"/>
          <w:bCs/>
          <w:color w:val="3D464D"/>
        </w:rPr>
        <w:t>url</w:t>
      </w:r>
      <w:proofErr w:type="spellEnd"/>
      <w:r>
        <w:rPr>
          <w:rStyle w:val="a4"/>
          <w:rFonts w:ascii="Helvetica" w:eastAsia="Helvetica" w:hAnsi="Helvetica" w:cs="Helvetica"/>
          <w:b w:val="0"/>
          <w:bCs/>
          <w:color w:val="3D464D"/>
        </w:rPr>
        <w:t>&gt; #克隆远程版本库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</w:rPr>
        <w:t xml:space="preserve"> git clone </w:t>
      </w:r>
      <w:proofErr w:type="gramStart"/>
      <w:r>
        <w:rPr>
          <w:rStyle w:val="a4"/>
          <w:rFonts w:ascii="Helvetica" w:eastAsia="宋体" w:hAnsi="Helvetica" w:cs="Helvetica" w:hint="eastAsia"/>
          <w:b w:val="0"/>
          <w:bCs/>
          <w:color w:val="3D464D"/>
        </w:rPr>
        <w:t>git@192.168.9.19:myproject.git</w:t>
      </w:r>
      <w:proofErr w:type="gramEnd"/>
      <w:r>
        <w:rPr>
          <w:rStyle w:val="a4"/>
          <w:rFonts w:ascii="Helvetica" w:eastAsia="宋体" w:hAnsi="Helvetica" w:cs="Helvetica" w:hint="eastAsia"/>
          <w:b w:val="0"/>
          <w:bCs/>
          <w:color w:val="3D464D"/>
        </w:rPr>
        <w:t xml:space="preserve">  </w:t>
      </w:r>
    </w:p>
    <w:p w14:paraId="5E60B7B9" w14:textId="77777777" w:rsidR="002920AE" w:rsidRDefault="002920AE">
      <w:pPr>
        <w:rPr>
          <w:rStyle w:val="a4"/>
          <w:rFonts w:ascii="Helvetica" w:eastAsia="Helvetica" w:hAnsi="Helvetica" w:cs="Helvetica"/>
          <w:color w:val="FF0000"/>
        </w:rPr>
      </w:pPr>
    </w:p>
    <w:p w14:paraId="5E60B7BA" w14:textId="6933AF88" w:rsidR="002920AE" w:rsidRDefault="008B5FB8" w:rsidP="00BE0020">
      <w:pPr>
        <w:pStyle w:val="1"/>
        <w:rPr>
          <w:rStyle w:val="a4"/>
          <w:rFonts w:ascii="Helvetica" w:hAnsi="Helvetica" w:cs="Helvetica"/>
          <w:color w:val="FF0000"/>
        </w:rPr>
      </w:pPr>
      <w:r>
        <w:rPr>
          <w:rStyle w:val="a4"/>
          <w:rFonts w:hint="eastAsia"/>
          <w:color w:val="FF0000"/>
        </w:rPr>
        <w:t>修改和提交</w:t>
      </w:r>
      <w:r>
        <w:rPr>
          <w:rStyle w:val="a4"/>
          <w:rFonts w:ascii="Helvetica" w:hAnsi="Helvetica" w:cs="Helvetica" w:hint="eastAsia"/>
          <w:color w:val="FF0000"/>
        </w:rPr>
        <w:t>（常用）</w:t>
      </w:r>
    </w:p>
    <w:p w14:paraId="5E60B7BB" w14:textId="77777777" w:rsidR="002920AE" w:rsidRDefault="008B5FB8">
      <w:pPr>
        <w:ind w:firstLine="420"/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Style w:val="a4"/>
          <w:rFonts w:ascii="Helvetica" w:eastAsia="宋体" w:hAnsi="Helvetica" w:cs="Helvetica" w:hint="eastAsia"/>
          <w:b w:val="0"/>
          <w:bCs/>
          <w:color w:val="3D464D"/>
        </w:rPr>
        <w:t>工作区（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</w:rPr>
        <w:t>Working Directory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</w:rPr>
        <w:t>）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就是你在电脑里能看到的目录，比如我的</w:t>
      </w:r>
      <w:proofErr w:type="spellStart"/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rtklib</w:t>
      </w:r>
      <w:proofErr w:type="spellEnd"/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文件夹就是一个工作区：</w:t>
      </w:r>
    </w:p>
    <w:p w14:paraId="5E60B7BC" w14:textId="77777777" w:rsidR="002920AE" w:rsidRDefault="008B5FB8">
      <w:pPr>
        <w:ind w:firstLine="420"/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Style w:val="a4"/>
          <w:rFonts w:ascii="Helvetica" w:eastAsia="宋体" w:hAnsi="Helvetica" w:cs="Helvetica" w:hint="eastAsia"/>
          <w:b w:val="0"/>
          <w:bCs/>
          <w:color w:val="3D464D"/>
        </w:rPr>
        <w:t>暂存区（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</w:rPr>
        <w:t>stage</w:t>
      </w:r>
      <w:r>
        <w:rPr>
          <w:rStyle w:val="a4"/>
          <w:rFonts w:ascii="Helvetica" w:eastAsia="宋体" w:hAnsi="Helvetica" w:cs="Helvetica" w:hint="eastAsia"/>
          <w:b w:val="0"/>
          <w:bCs/>
          <w:color w:val="3D464D"/>
        </w:rPr>
        <w:t>）</w:t>
      </w:r>
    </w:p>
    <w:p w14:paraId="5E60B7BD" w14:textId="77777777" w:rsidR="002920AE" w:rsidRDefault="008B5FB8">
      <w:pPr>
        <w:ind w:firstLine="420"/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 w:themeColor="text1"/>
          <w:szCs w:val="21"/>
          <w:shd w:val="clear" w:color="auto" w:fill="FFFFFF"/>
        </w:rPr>
        <w:t>Git的版本库里存了很多东西，其中最重要的就是称为stage（或者叫index）</w:t>
      </w:r>
      <w:r>
        <w:rPr>
          <w:rFonts w:ascii="Helvetica" w:eastAsia="Helvetica" w:hAnsi="Helvetica" w:cs="Helvetica" w:hint="eastAsia"/>
          <w:color w:val="000000" w:themeColor="text1"/>
          <w:szCs w:val="21"/>
          <w:shd w:val="clear" w:color="auto" w:fill="FFFFFF"/>
        </w:rPr>
        <w:lastRenderedPageBreak/>
        <w:t>的暂存区，还有Git为我们自动创建的第一个分支master，以及指向master的一个指针叫HEAD</w:t>
      </w:r>
    </w:p>
    <w:p w14:paraId="5E60B7BE" w14:textId="77777777" w:rsidR="002920AE" w:rsidRDefault="002920AE">
      <w:pPr>
        <w:ind w:firstLine="420"/>
        <w:rPr>
          <w:rStyle w:val="a4"/>
          <w:rFonts w:ascii="Helvetica" w:eastAsia="宋体" w:hAnsi="Helvetica" w:cs="Helvetica"/>
          <w:b w:val="0"/>
          <w:bCs/>
          <w:color w:val="3D464D"/>
        </w:rPr>
      </w:pPr>
    </w:p>
    <w:p w14:paraId="5E60B7BF" w14:textId="77777777" w:rsidR="002920AE" w:rsidRDefault="008B5FB8">
      <w:pPr>
        <w:ind w:firstLine="420"/>
      </w:pPr>
      <w:r>
        <w:rPr>
          <w:noProof/>
        </w:rPr>
        <w:drawing>
          <wp:inline distT="0" distB="0" distL="114300" distR="114300" wp14:anchorId="5E60B818" wp14:editId="5E60B819">
            <wp:extent cx="3874135" cy="2044700"/>
            <wp:effectExtent l="0" t="0" r="1206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C0" w14:textId="77777777" w:rsidR="002920AE" w:rsidRDefault="008B5FB8">
      <w:pPr>
        <w:rPr>
          <w:color w:val="0D0D0D" w:themeColor="text1" w:themeTint="F2"/>
        </w:rPr>
      </w:pPr>
      <w:r>
        <w:rPr>
          <w:rFonts w:ascii="Helvetica" w:eastAsia="Helvetica" w:hAnsi="Helvetica" w:cs="Helvetica"/>
          <w:color w:val="0D0D0D" w:themeColor="text1" w:themeTint="F2"/>
          <w:szCs w:val="21"/>
          <w:shd w:val="clear" w:color="auto" w:fill="FFFFFF"/>
        </w:rPr>
        <w:t>Git和其他版本控制系统如SVN的一个不同之处就是有暂存区的概念。</w:t>
      </w:r>
    </w:p>
    <w:p w14:paraId="5E60B7C1" w14:textId="77777777" w:rsidR="002920AE" w:rsidRDefault="008B5FB8">
      <w:pPr>
        <w:rPr>
          <w:rFonts w:ascii="Helvetica" w:eastAsia="Helvetica" w:hAnsi="Helvetica" w:cs="Helvetica"/>
          <w:color w:val="0D0D0D" w:themeColor="text1" w:themeTint="F2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D0D0D" w:themeColor="text1" w:themeTint="F2"/>
          <w:szCs w:val="21"/>
          <w:shd w:val="clear" w:color="auto" w:fill="FFFFFF"/>
        </w:rPr>
        <w:t>把文件往Git版本库里添加的时候，是分两步执行的：</w:t>
      </w:r>
    </w:p>
    <w:p w14:paraId="5E60B7C2" w14:textId="77777777" w:rsidR="002920AE" w:rsidRDefault="008B5FB8">
      <w:pPr>
        <w:pStyle w:val="a3"/>
        <w:widowControl/>
        <w:shd w:val="clear" w:color="auto" w:fill="FFFFFF"/>
        <w:spacing w:before="225" w:beforeAutospacing="0" w:after="225" w:afterAutospacing="0"/>
        <w:rPr>
          <w:rFonts w:ascii="Helvetica" w:eastAsia="Helvetica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Helvetica" w:hAnsi="Helvetica" w:cs="Helvetica"/>
          <w:color w:val="0D0D0D" w:themeColor="text1" w:themeTint="F2"/>
          <w:sz w:val="21"/>
          <w:szCs w:val="21"/>
          <w:shd w:val="clear" w:color="auto" w:fill="FFFFFF"/>
        </w:rPr>
        <w:t>第一步是用</w:t>
      </w:r>
      <w:r>
        <w:rPr>
          <w:rStyle w:val="HTML0"/>
          <w:rFonts w:ascii="Consolas" w:eastAsia="Consolas" w:hAnsi="Consolas" w:cs="Consolas"/>
          <w:color w:val="0D0D0D" w:themeColor="text1" w:themeTint="F2"/>
          <w:sz w:val="18"/>
          <w:szCs w:val="18"/>
          <w:bdr w:val="single" w:sz="6" w:space="0" w:color="DDDDDD"/>
          <w:shd w:val="clear" w:color="auto" w:fill="FAFAFA"/>
        </w:rPr>
        <w:t>git add</w:t>
      </w:r>
      <w:r>
        <w:rPr>
          <w:rFonts w:ascii="Helvetica" w:eastAsia="Helvetica" w:hAnsi="Helvetica" w:cs="Helvetica"/>
          <w:color w:val="0D0D0D" w:themeColor="text1" w:themeTint="F2"/>
          <w:sz w:val="21"/>
          <w:szCs w:val="21"/>
          <w:shd w:val="clear" w:color="auto" w:fill="FFFFFF"/>
        </w:rPr>
        <w:t>把文件添加进去，实际上就是把文件修改添加到暂存区；</w:t>
      </w:r>
    </w:p>
    <w:p w14:paraId="5E60B7C3" w14:textId="77777777" w:rsidR="002920AE" w:rsidRDefault="008B5FB8">
      <w:pPr>
        <w:pStyle w:val="a3"/>
        <w:widowControl/>
        <w:shd w:val="clear" w:color="auto" w:fill="FFFFFF"/>
        <w:spacing w:before="225" w:beforeAutospacing="0" w:after="225" w:afterAutospacing="0"/>
        <w:rPr>
          <w:rFonts w:ascii="Helvetica" w:eastAsia="宋体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D0D0D" w:themeColor="text1" w:themeTint="F2"/>
          <w:sz w:val="21"/>
          <w:szCs w:val="21"/>
          <w:shd w:val="clear" w:color="auto" w:fill="FFFFFF"/>
        </w:rPr>
        <w:t>第二步是用</w:t>
      </w:r>
      <w:r>
        <w:rPr>
          <w:rStyle w:val="HTML0"/>
          <w:rFonts w:ascii="Consolas" w:eastAsia="Consolas" w:hAnsi="Consolas" w:cs="Consolas"/>
          <w:color w:val="0D0D0D" w:themeColor="text1" w:themeTint="F2"/>
          <w:sz w:val="18"/>
          <w:szCs w:val="18"/>
          <w:bdr w:val="single" w:sz="6" w:space="0" w:color="DDDDDD"/>
          <w:shd w:val="clear" w:color="auto" w:fill="FAFAFA"/>
        </w:rPr>
        <w:t>git commit</w:t>
      </w:r>
      <w:r>
        <w:rPr>
          <w:rFonts w:ascii="Helvetica" w:eastAsia="Helvetica" w:hAnsi="Helvetica" w:cs="Helvetica"/>
          <w:color w:val="0D0D0D" w:themeColor="text1" w:themeTint="F2"/>
          <w:sz w:val="21"/>
          <w:szCs w:val="21"/>
          <w:shd w:val="clear" w:color="auto" w:fill="FFFFFF"/>
        </w:rPr>
        <w:t>提交更改，实际上就是把暂存区的所有内容提交到当前分支。</w:t>
      </w:r>
    </w:p>
    <w:p w14:paraId="5E60B7C4" w14:textId="77777777" w:rsidR="002920AE" w:rsidRDefault="008B5FB8">
      <w:pPr>
        <w:rPr>
          <w:b/>
          <w:bCs/>
          <w:color w:val="000000" w:themeColor="text1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具体步骤如下：</w:t>
      </w:r>
    </w:p>
    <w:p w14:paraId="5E60B7C5" w14:textId="77777777" w:rsidR="002920AE" w:rsidRDefault="008B5FB8">
      <w:pPr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begin"/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instrText xml:space="preserve"> = 1 \* GB3 \* MERGEFORMAT </w:instrTex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separate"/>
      </w:r>
      <w:r>
        <w:t>①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end"/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git status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查看本地修改</w:t>
      </w:r>
    </w:p>
    <w:p w14:paraId="5E60B7C6" w14:textId="77777777" w:rsidR="002920AE" w:rsidRDefault="008B5FB8">
      <w:pPr>
        <w:jc w:val="center"/>
      </w:pPr>
      <w:r>
        <w:rPr>
          <w:noProof/>
        </w:rPr>
        <w:drawing>
          <wp:inline distT="0" distB="0" distL="114300" distR="114300" wp14:anchorId="5E60B81A" wp14:editId="5E60B81B">
            <wp:extent cx="3622675" cy="1453515"/>
            <wp:effectExtent l="0" t="0" r="158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C7" w14:textId="77777777" w:rsidR="002920AE" w:rsidRDefault="008B5FB8">
      <w:pPr>
        <w:jc w:val="center"/>
      </w:pPr>
      <w:r>
        <w:rPr>
          <w:rFonts w:hint="eastAsia"/>
        </w:rPr>
        <w:t>图1</w:t>
      </w:r>
    </w:p>
    <w:p w14:paraId="5E60B7C8" w14:textId="77777777" w:rsidR="002920AE" w:rsidRDefault="008B5FB8">
      <w:pPr>
        <w:rPr>
          <w:color w:val="FF0000"/>
        </w:rPr>
      </w:pPr>
      <w:r>
        <w:t xml:space="preserve">        modified:   </w:t>
      </w:r>
      <w:proofErr w:type="spellStart"/>
      <w:r>
        <w:t>RTKLib.pro.user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ascii="Arial" w:hAnsi="Arial" w:cs="Arial" w:hint="eastAsia"/>
          <w:color w:val="FF0000"/>
        </w:rPr>
        <w:tab/>
      </w:r>
      <w:r>
        <w:rPr>
          <w:rFonts w:hint="eastAsia"/>
          <w:color w:val="FF0000"/>
        </w:rPr>
        <w:t>编译产生的文件</w:t>
      </w:r>
    </w:p>
    <w:p w14:paraId="5E60B7C9" w14:textId="77777777" w:rsidR="002920AE" w:rsidRDefault="008B5FB8">
      <w:r>
        <w:t xml:space="preserve">        modified:   app/</w:t>
      </w:r>
      <w:proofErr w:type="spellStart"/>
      <w:r>
        <w:t>makefile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编译产生的文件</w:t>
      </w:r>
    </w:p>
    <w:p w14:paraId="5E60B7CA" w14:textId="77777777" w:rsidR="002920AE" w:rsidRDefault="008B5FB8">
      <w:r>
        <w:t xml:space="preserve">        modified:   app/</w:t>
      </w:r>
      <w:proofErr w:type="spellStart"/>
      <w:r>
        <w:t>rtknavi_qt</w:t>
      </w:r>
      <w:proofErr w:type="spellEnd"/>
      <w:r>
        <w:t>/</w:t>
      </w:r>
      <w:proofErr w:type="spellStart"/>
      <w:r>
        <w:t>naviopt.ui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我修改的文件</w:t>
      </w:r>
      <w:proofErr w:type="gramEnd"/>
    </w:p>
    <w:p w14:paraId="5E60B7CB" w14:textId="77777777" w:rsidR="002920AE" w:rsidRDefault="008B5FB8">
      <w:r>
        <w:t xml:space="preserve">        modified:   </w:t>
      </w:r>
      <w:proofErr w:type="spellStart"/>
      <w:r>
        <w:t>src</w:t>
      </w:r>
      <w:proofErr w:type="spellEnd"/>
      <w:r>
        <w:t>/</w:t>
      </w:r>
      <w:proofErr w:type="spellStart"/>
      <w:r>
        <w:t>pntpos.c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我修改的文件</w:t>
      </w:r>
    </w:p>
    <w:p w14:paraId="5E60B7CC" w14:textId="77777777" w:rsidR="002920AE" w:rsidRDefault="008B5FB8">
      <w:r>
        <w:t xml:space="preserve">        modified:   </w:t>
      </w:r>
      <w:proofErr w:type="spellStart"/>
      <w:r>
        <w:t>src</w:t>
      </w:r>
      <w:proofErr w:type="spellEnd"/>
      <w:r>
        <w:t>/</w:t>
      </w:r>
      <w:proofErr w:type="spellStart"/>
      <w:r>
        <w:t>ppp.c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我修改的文件</w:t>
      </w:r>
    </w:p>
    <w:p w14:paraId="5E60B7CD" w14:textId="77777777" w:rsidR="002920AE" w:rsidRDefault="008B5FB8">
      <w:r>
        <w:lastRenderedPageBreak/>
        <w:t xml:space="preserve">        modified:   </w:t>
      </w:r>
      <w:proofErr w:type="spellStart"/>
      <w:r>
        <w:t>src</w:t>
      </w:r>
      <w:proofErr w:type="spellEnd"/>
      <w:r>
        <w:t>/rtcm3.c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我修改的文件</w:t>
      </w:r>
    </w:p>
    <w:p w14:paraId="5E60B7CE" w14:textId="77777777" w:rsidR="002920AE" w:rsidRDefault="008B5FB8">
      <w:pPr>
        <w:rPr>
          <w:color w:val="FF0000"/>
        </w:rPr>
      </w:pPr>
      <w:r>
        <w:t xml:space="preserve">        modified:   </w:t>
      </w:r>
      <w:proofErr w:type="spellStart"/>
      <w:r>
        <w:t>src</w:t>
      </w:r>
      <w:proofErr w:type="spellEnd"/>
      <w:r>
        <w:t>/</w:t>
      </w:r>
      <w:proofErr w:type="spellStart"/>
      <w:r>
        <w:t>rtklib.h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ascii="Arial" w:hAnsi="Arial" w:cs="Arial"/>
          <w:color w:val="FF0000"/>
        </w:rPr>
        <w:t>→</w:t>
      </w:r>
      <w:r>
        <w:rPr>
          <w:rFonts w:hint="eastAsia"/>
        </w:rPr>
        <w:tab/>
      </w:r>
      <w:r>
        <w:rPr>
          <w:rFonts w:hint="eastAsia"/>
          <w:color w:val="FF0000"/>
        </w:rPr>
        <w:t>我修改的文件</w:t>
      </w:r>
    </w:p>
    <w:p w14:paraId="5E60B7CF" w14:textId="77777777" w:rsidR="002920AE" w:rsidRDefault="008B5FB8">
      <w:pPr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begin"/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instrText xml:space="preserve"> = 2 \* GB3 \* MERGEFORMAT </w:instrTex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separate"/>
      </w:r>
      <w:r>
        <w:t>②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fldChar w:fldCharType="end"/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git add 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添加修改到暂存区（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Stash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）</w:t>
      </w:r>
    </w:p>
    <w:p w14:paraId="5E60B7D0" w14:textId="77777777" w:rsidR="002920AE" w:rsidRDefault="008B5FB8">
      <w:pPr>
        <w:numPr>
          <w:ilvl w:val="0"/>
          <w:numId w:val="2"/>
        </w:numPr>
        <w:ind w:firstLine="420"/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git</w:t>
      </w:r>
      <w:proofErr w:type="gram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add 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所选文件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file 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可以添加修改到暂存区</w:t>
      </w:r>
    </w:p>
    <w:p w14:paraId="5E60B7D1" w14:textId="77777777" w:rsidR="002920AE" w:rsidRDefault="008B5FB8">
      <w:pPr>
        <w:numPr>
          <w:ilvl w:val="0"/>
          <w:numId w:val="2"/>
        </w:numPr>
        <w:ind w:firstLine="420"/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git</w:t>
      </w:r>
      <w:proofErr w:type="gram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add --all </w:t>
      </w: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添加所有变化到暂存区</w:t>
      </w:r>
    </w:p>
    <w:p w14:paraId="5E60B7D2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只添加我自己产生的修改，不添加一些编译产生的文件如下：</w:t>
      </w:r>
    </w:p>
    <w:p w14:paraId="5E60B7D3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szCs w:val="21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git</w:t>
      </w:r>
      <w:proofErr w:type="gram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add app/</w:t>
      </w:r>
      <w:proofErr w:type="spell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rtknavi_qt</w:t>
      </w:r>
      <w:proofErr w:type="spell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/</w:t>
      </w:r>
      <w:proofErr w:type="spell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naviopt.ui</w:t>
      </w:r>
      <w:proofErr w:type="spell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src</w:t>
      </w:r>
      <w:proofErr w:type="spell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/</w:t>
      </w:r>
      <w:proofErr w:type="spell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pntpos.c</w:t>
      </w:r>
      <w:proofErr w:type="spell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src</w:t>
      </w:r>
      <w:proofErr w:type="spell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/</w:t>
      </w:r>
      <w:proofErr w:type="spell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ppp.c</w:t>
      </w:r>
      <w:proofErr w:type="spell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src</w:t>
      </w:r>
      <w:proofErr w:type="spell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/rtcm3.c </w:t>
      </w:r>
      <w:proofErr w:type="spell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src</w:t>
      </w:r>
      <w:proofErr w:type="spell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/</w:t>
      </w:r>
      <w:proofErr w:type="spellStart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>rtklib.h</w:t>
      </w:r>
      <w:proofErr w:type="spellEnd"/>
      <w:r>
        <w:rPr>
          <w:rFonts w:ascii="Helvetica" w:eastAsia="宋体" w:hAnsi="Helvetica" w:cs="Helvetica" w:hint="eastAsia"/>
          <w:b/>
          <w:bCs/>
          <w:szCs w:val="21"/>
          <w:shd w:val="clear" w:color="auto" w:fill="FFFFFF"/>
        </w:rPr>
        <w:t xml:space="preserve"> </w:t>
      </w:r>
    </w:p>
    <w:p w14:paraId="5E60B7D4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FF0000"/>
          <w:sz w:val="18"/>
          <w:szCs w:val="18"/>
          <w:shd w:val="clear" w:color="auto" w:fill="FFFFFF"/>
        </w:rPr>
        <w:t>注：中间为空格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</w:p>
    <w:p w14:paraId="5E60B7D5" w14:textId="77777777" w:rsidR="002920AE" w:rsidRDefault="002920AE">
      <w:pPr>
        <w:ind w:firstLine="420"/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</w:p>
    <w:p w14:paraId="5E60B7D6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begin"/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instrText xml:space="preserve"> = 3 \* GB3 \* MERGEFORMAT </w:instrTex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separate"/>
      </w:r>
      <w:r>
        <w:t>③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end"/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 git commit -m </w:t>
      </w:r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“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添加选项卡</w:t>
      </w:r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”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注：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-m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之后的是提交信息</w:t>
      </w:r>
    </w:p>
    <w:p w14:paraId="5E60B7D7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把暂存区的所有修改提交到本地分支。</w:t>
      </w:r>
    </w:p>
    <w:p w14:paraId="5E60B7D8" w14:textId="77777777" w:rsidR="002920AE" w:rsidRDefault="002920AE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7D9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begin"/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instrText xml:space="preserve"> = 4 \* GB3 \* MERGEFORMAT </w:instrTex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separate"/>
      </w:r>
      <w:r>
        <w:t>④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fldChar w:fldCharType="end"/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 git push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到远程分支。</w:t>
      </w:r>
    </w:p>
    <w:p w14:paraId="5E60B7DA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7DB" w14:textId="77777777" w:rsidR="002920AE" w:rsidRDefault="008B5FB8" w:rsidP="00C86058">
      <w:pPr>
        <w:pStyle w:val="1"/>
        <w:rPr>
          <w:szCs w:val="21"/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Git</w:t>
      </w:r>
      <w:proofErr w:type="gramEnd"/>
      <w:r>
        <w:rPr>
          <w:rFonts w:hint="eastAsia"/>
          <w:shd w:val="clear" w:color="auto" w:fill="FFFFFF"/>
        </w:rPr>
        <w:t xml:space="preserve"> pull 和冲突解决</w:t>
      </w:r>
    </w:p>
    <w:p w14:paraId="5E60B7DC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一般在提交代码到远程分支的之前，要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pull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同步本地分支与远程分支。</w:t>
      </w:r>
    </w:p>
    <w:p w14:paraId="5E60B7DD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具体步骤举例如下：</w:t>
      </w:r>
    </w:p>
    <w:p w14:paraId="5E60B7DE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pull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之前最好先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stash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一下保持工作区是干净的</w:t>
      </w:r>
    </w:p>
    <w:p w14:paraId="5E60B7DF" w14:textId="77777777" w:rsidR="002920AE" w:rsidRDefault="008B5FB8">
      <w:pPr>
        <w:numPr>
          <w:ilvl w:val="0"/>
          <w:numId w:val="4"/>
        </w:num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status</w:t>
      </w:r>
    </w:p>
    <w:p w14:paraId="5E60B7E0" w14:textId="77777777" w:rsidR="002920AE" w:rsidRDefault="008B5FB8">
      <w:pPr>
        <w:ind w:left="420"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5E60B81C" wp14:editId="5E60B81D">
            <wp:extent cx="3622675" cy="1453515"/>
            <wp:effectExtent l="0" t="0" r="158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E1" w14:textId="77777777" w:rsidR="002920AE" w:rsidRDefault="008B5FB8">
      <w:pPr>
        <w:numPr>
          <w:ilvl w:val="0"/>
          <w:numId w:val="4"/>
        </w:num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stash</w:t>
      </w:r>
    </w:p>
    <w:p w14:paraId="5E60B7E2" w14:textId="77777777" w:rsidR="002920AE" w:rsidRDefault="008B5FB8">
      <w:pPr>
        <w:ind w:left="420"/>
      </w:pPr>
      <w:r>
        <w:rPr>
          <w:noProof/>
        </w:rPr>
        <w:drawing>
          <wp:inline distT="0" distB="0" distL="114300" distR="114300" wp14:anchorId="5E60B81E" wp14:editId="5E60B81F">
            <wp:extent cx="5268595" cy="455295"/>
            <wp:effectExtent l="0" t="0" r="8255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E3" w14:textId="77777777" w:rsidR="002920AE" w:rsidRDefault="008B5FB8">
      <w:pPr>
        <w:ind w:left="420"/>
        <w:rPr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</w:pPr>
      <w:r>
        <w:rPr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lastRenderedPageBreak/>
        <w:t>git stash list可以看到保存的信息， stash</w:t>
      </w:r>
      <w:proofErr w:type="gramStart"/>
      <w:r>
        <w:rPr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@{</w:t>
      </w:r>
      <w:proofErr w:type="gramEnd"/>
      <w:r>
        <w:rPr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0}就是刚才保存的标记</w:t>
      </w:r>
    </w:p>
    <w:p w14:paraId="5E60B7E4" w14:textId="77777777" w:rsidR="002920AE" w:rsidRDefault="008B5FB8">
      <w:pPr>
        <w:ind w:left="420"/>
        <w:rPr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114300" distR="114300" wp14:anchorId="5E60B820" wp14:editId="5E60B821">
            <wp:extent cx="5269865" cy="468630"/>
            <wp:effectExtent l="0" t="0" r="6985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E5" w14:textId="77777777" w:rsidR="002920AE" w:rsidRDefault="008B5FB8">
      <w:pPr>
        <w:numPr>
          <w:ilvl w:val="0"/>
          <w:numId w:val="4"/>
        </w:num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</w:t>
      </w:r>
      <w:proofErr w:type="gramEnd"/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 pull</w:t>
      </w:r>
    </w:p>
    <w:p w14:paraId="5E60B7E6" w14:textId="77777777" w:rsidR="002920AE" w:rsidRDefault="008B5FB8">
      <w:pPr>
        <w:ind w:left="420"/>
      </w:pPr>
      <w:r>
        <w:rPr>
          <w:noProof/>
        </w:rPr>
        <w:drawing>
          <wp:inline distT="0" distB="0" distL="114300" distR="114300" wp14:anchorId="5E60B822" wp14:editId="5E60B823">
            <wp:extent cx="4895850" cy="6096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E7" w14:textId="77777777" w:rsidR="002920AE" w:rsidRDefault="008B5FB8">
      <w:pPr>
        <w:ind w:left="420"/>
      </w:pPr>
      <w:r>
        <w:rPr>
          <w:rFonts w:hint="eastAsia"/>
        </w:rPr>
        <w:t xml:space="preserve">Already up </w:t>
      </w:r>
      <w:proofErr w:type="spellStart"/>
      <w:r>
        <w:rPr>
          <w:rFonts w:hint="eastAsia"/>
        </w:rPr>
        <w:t>tu</w:t>
      </w:r>
      <w:proofErr w:type="spellEnd"/>
      <w:r>
        <w:rPr>
          <w:rFonts w:hint="eastAsia"/>
        </w:rPr>
        <w:t xml:space="preserve"> date 表示本地和远程分支是同步的</w:t>
      </w:r>
    </w:p>
    <w:p w14:paraId="5E60B7E8" w14:textId="77777777" w:rsidR="002920AE" w:rsidRDefault="008B5FB8">
      <w:pPr>
        <w:numPr>
          <w:ilvl w:val="0"/>
          <w:numId w:val="4"/>
        </w:num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git stash pop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弹出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stash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的修改</w:t>
      </w:r>
    </w:p>
    <w:p w14:paraId="5E60B7E9" w14:textId="77777777" w:rsidR="002920AE" w:rsidRDefault="008B5FB8">
      <w:pPr>
        <w:ind w:left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git stash pop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有时会遇到和远程同步下来的代码冲突需要手动解决冲突</w:t>
      </w:r>
    </w:p>
    <w:p w14:paraId="5E60B7EA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hd w:val="clear" w:color="auto" w:fill="FFFFFF"/>
        </w:rPr>
        <w:t>冲突解决</w:t>
      </w:r>
    </w:p>
    <w:p w14:paraId="5E60B7EB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1.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使用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git pull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文件时和本地文件冲突</w:t>
      </w:r>
    </w:p>
    <w:p w14:paraId="5E60B7EC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7ED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手动解决冲突</w:t>
      </w:r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解决文件</w:t>
      </w:r>
      <w:proofErr w:type="gramStart"/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中冲突</w:t>
      </w:r>
      <w:proofErr w:type="gramEnd"/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的</w:t>
      </w:r>
      <w:proofErr w:type="gramStart"/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的</w:t>
      </w:r>
      <w:proofErr w:type="gramEnd"/>
      <w: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  <w:t>部分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找到文件冲突的地方比如</w:t>
      </w:r>
      <w:proofErr w:type="spellStart"/>
      <w:r>
        <w:rPr>
          <w:rFonts w:ascii="Helvetica" w:eastAsia="宋体" w:hAnsi="Helvetica" w:cs="Helvetica" w:hint="eastAsia"/>
          <w:b/>
          <w:bCs/>
          <w:color w:val="000000" w:themeColor="text1"/>
          <w:szCs w:val="21"/>
          <w:shd w:val="clear" w:color="auto" w:fill="FFFFFF"/>
        </w:rPr>
        <w:t>rtklib.h</w:t>
      </w:r>
      <w:proofErr w:type="spellEnd"/>
    </w:p>
    <w:p w14:paraId="5E60B7EE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</w:p>
    <w:p w14:paraId="5E60B7EF" w14:textId="77777777" w:rsidR="002920AE" w:rsidRDefault="008B5FB8">
      <w:pPr>
        <w:ind w:firstLine="420"/>
        <w:rPr>
          <w:rFonts w:ascii="Helvetica" w:eastAsia="宋体" w:hAnsi="Helvetica" w:cs="Helvetica"/>
          <w:b/>
          <w:bCs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5E60B824" wp14:editId="5E60B825">
            <wp:extent cx="2305050" cy="78105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7F0" w14:textId="77777777" w:rsidR="002920AE" w:rsidRDefault="008B5FB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 wp14:anchorId="5E60B826" wp14:editId="5E60B827">
            <wp:extent cx="304800" cy="304800"/>
            <wp:effectExtent l="0" t="0" r="0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Emoji" w:eastAsia="宋体" w:hAnsi="Segoe UI Emoji" w:cs="Segoe UI Emoji" w:hint="eastAsia"/>
          <w:color w:val="404040"/>
          <w:shd w:val="clear" w:color="auto" w:fill="FFFFFF"/>
        </w:rPr>
        <w:t>&lt;&lt;&lt;&lt;&lt;&lt;&lt;&lt;</w:t>
      </w:r>
      <w:r>
        <w:rPr>
          <w:rFonts w:ascii="Segoe UI Emoji" w:eastAsia="Segoe UI Emoji" w:hAnsi="Segoe UI Emoji" w:cs="Segoe UI Emoji"/>
          <w:color w:val="404040"/>
          <w:shd w:val="clear" w:color="auto" w:fill="FFFFFF"/>
        </w:rPr>
        <w:t>Updated upstream</w:t>
      </w:r>
      <w:r>
        <w:rPr>
          <w:rFonts w:ascii="宋体" w:eastAsia="宋体" w:hAnsi="宋体" w:cs="宋体"/>
        </w:rPr>
        <w:t>和</w:t>
      </w:r>
      <w:r>
        <w:rPr>
          <w:rFonts w:ascii="Segoe UI Emoji" w:eastAsia="宋体" w:hAnsi="Segoe UI Emoji" w:cs="Segoe UI Emoji" w:hint="eastAsia"/>
          <w:color w:val="404040"/>
          <w:shd w:val="clear" w:color="auto" w:fill="FFFFFF"/>
        </w:rPr>
        <w:t>=====</w:t>
      </w:r>
      <w:r>
        <w:rPr>
          <w:rFonts w:ascii="宋体" w:eastAsia="宋体" w:hAnsi="宋体" w:cs="宋体"/>
        </w:rPr>
        <w:t>之间的内容就是pull下来的内容</w:t>
      </w:r>
    </w:p>
    <w:p w14:paraId="5E60B7F1" w14:textId="77777777" w:rsidR="002920AE" w:rsidRDefault="008B5FB8">
      <w:pPr>
        <w:ind w:firstLineChars="200" w:firstLine="480"/>
        <w:rPr>
          <w:rStyle w:val="a5"/>
          <w:rFonts w:ascii="Segoe UI Emoji" w:eastAsia="Segoe UI Emoji" w:hAnsi="Segoe UI Emoji" w:cs="Segoe UI Emoji"/>
          <w:b/>
          <w:i w:val="0"/>
          <w:color w:val="404040"/>
          <w:shd w:val="clear" w:color="auto" w:fill="FFFFFF"/>
        </w:rPr>
      </w:pPr>
      <w:r>
        <w:rPr>
          <w:rFonts w:ascii="Segoe UI Emoji" w:eastAsia="宋体" w:hAnsi="Segoe UI Emoji" w:cs="Segoe UI Emoji" w:hint="eastAsia"/>
          <w:color w:val="404040"/>
          <w:shd w:val="clear" w:color="auto" w:fill="FFFFFF"/>
        </w:rPr>
        <w:t>=</w:t>
      </w:r>
      <w:r>
        <w:rPr>
          <w:rFonts w:ascii="Segoe UI Emoji" w:eastAsia="Segoe UI Emoji" w:hAnsi="Segoe UI Emoji" w:cs="Segoe UI Emoji"/>
          <w:color w:val="404040"/>
          <w:shd w:val="clear" w:color="auto" w:fill="FFFFFF"/>
        </w:rPr>
        <w:t>====和</w:t>
      </w:r>
      <w:r>
        <w:rPr>
          <w:rFonts w:ascii="Segoe UI Emoji" w:eastAsia="宋体" w:hAnsi="Segoe UI Emoji" w:cs="Segoe UI Emoji" w:hint="eastAsia"/>
          <w:color w:val="404040"/>
          <w:shd w:val="clear" w:color="auto" w:fill="FFFFFF"/>
        </w:rPr>
        <w:t xml:space="preserve">&gt;&gt;&gt;&gt;&gt;&gt;&gt; </w:t>
      </w:r>
      <w:r>
        <w:rPr>
          <w:rFonts w:ascii="Segoe UI Emoji" w:eastAsia="Segoe UI Emoji" w:hAnsi="Segoe UI Emoji" w:cs="Segoe UI Emoji"/>
          <w:color w:val="404040"/>
          <w:shd w:val="clear" w:color="auto" w:fill="FFFFFF"/>
        </w:rPr>
        <w:t>stashed changes之间的内容就是</w:t>
      </w:r>
      <w:r>
        <w:rPr>
          <w:rStyle w:val="a5"/>
          <w:rFonts w:ascii="Segoe UI Emoji" w:eastAsia="Segoe UI Emoji" w:hAnsi="Segoe UI Emoji" w:cs="Segoe UI Emoji"/>
          <w:b/>
          <w:i w:val="0"/>
          <w:color w:val="404040"/>
          <w:shd w:val="clear" w:color="auto" w:fill="FFFFFF"/>
        </w:rPr>
        <w:t>本地修改的内容</w:t>
      </w:r>
    </w:p>
    <w:p w14:paraId="5E60B7F2" w14:textId="77777777" w:rsidR="002920AE" w:rsidRDefault="008B5FB8">
      <w:pPr>
        <w:ind w:firstLineChars="200" w:firstLine="482"/>
        <w:rPr>
          <w:rFonts w:ascii="宋体" w:eastAsia="宋体" w:hAnsi="宋体" w:cs="宋体"/>
        </w:rPr>
      </w:pPr>
      <w:r>
        <w:rPr>
          <w:rStyle w:val="a5"/>
          <w:rFonts w:ascii="Segoe UI Emoji" w:eastAsia="宋体" w:hAnsi="Segoe UI Emoji" w:cs="Segoe UI Emoji" w:hint="eastAsia"/>
          <w:b/>
          <w:i w:val="0"/>
          <w:color w:val="404040"/>
          <w:shd w:val="clear" w:color="auto" w:fill="FFFFFF"/>
        </w:rPr>
        <w:t>具体保留那个版本由开发人员自己决定</w:t>
      </w:r>
      <w:r>
        <w:rPr>
          <w:rStyle w:val="a5"/>
          <w:rFonts w:ascii="Segoe UI Emoji" w:eastAsia="宋体" w:hAnsi="Segoe UI Emoji" w:cs="Segoe UI Emoji" w:hint="eastAsia"/>
          <w:b/>
          <w:i w:val="0"/>
          <w:color w:val="404040"/>
          <w:shd w:val="clear" w:color="auto" w:fill="FFFFFF"/>
        </w:rPr>
        <w:t>,</w:t>
      </w:r>
      <w:r>
        <w:rPr>
          <w:rStyle w:val="a5"/>
          <w:rFonts w:ascii="Segoe UI Emoji" w:eastAsia="宋体" w:hAnsi="Segoe UI Emoji" w:cs="Segoe UI Emoji" w:hint="eastAsia"/>
          <w:b/>
          <w:i w:val="0"/>
          <w:color w:val="404040"/>
          <w:shd w:val="clear" w:color="auto" w:fill="FFFFFF"/>
        </w:rPr>
        <w:t>比如要保留本地的修改，就删除</w:t>
      </w:r>
      <w:r>
        <w:rPr>
          <w:rStyle w:val="a5"/>
          <w:rFonts w:ascii="Segoe UI Emoji" w:eastAsia="宋体" w:hAnsi="Segoe UI Emoji" w:cs="Segoe UI Emoji" w:hint="eastAsia"/>
          <w:b/>
          <w:i w:val="0"/>
          <w:color w:val="404040"/>
          <w:shd w:val="clear" w:color="auto" w:fill="FFFFFF"/>
        </w:rPr>
        <w:tab/>
      </w:r>
      <w:r>
        <w:rPr>
          <w:rFonts w:ascii="Segoe UI Emoji" w:eastAsia="宋体" w:hAnsi="Segoe UI Emoji" w:cs="Segoe UI Emoji" w:hint="eastAsia"/>
          <w:color w:val="404040"/>
          <w:shd w:val="clear" w:color="auto" w:fill="FFFFFF"/>
        </w:rPr>
        <w:t>&lt;&lt;&lt;&lt;&lt;&lt;&lt;&lt;</w:t>
      </w:r>
      <w:r>
        <w:rPr>
          <w:rFonts w:ascii="Segoe UI Emoji" w:eastAsia="Segoe UI Emoji" w:hAnsi="Segoe UI Emoji" w:cs="Segoe UI Emoji"/>
          <w:color w:val="404040"/>
          <w:shd w:val="clear" w:color="auto" w:fill="FFFFFF"/>
        </w:rPr>
        <w:t>Updated upstream</w:t>
      </w:r>
      <w:r>
        <w:rPr>
          <w:rFonts w:ascii="宋体" w:eastAsia="宋体" w:hAnsi="宋体" w:cs="宋体"/>
        </w:rPr>
        <w:t>和</w:t>
      </w:r>
      <w:r>
        <w:rPr>
          <w:rFonts w:ascii="Segoe UI Emoji" w:eastAsia="宋体" w:hAnsi="Segoe UI Emoji" w:cs="Segoe UI Emoji" w:hint="eastAsia"/>
          <w:color w:val="404040"/>
          <w:shd w:val="clear" w:color="auto" w:fill="FFFFFF"/>
        </w:rPr>
        <w:t>=====</w:t>
      </w:r>
      <w:r>
        <w:rPr>
          <w:rFonts w:ascii="宋体" w:eastAsia="宋体" w:hAnsi="宋体" w:cs="宋体"/>
        </w:rPr>
        <w:t>之间的内容</w:t>
      </w:r>
      <w:r>
        <w:rPr>
          <w:rFonts w:ascii="宋体" w:eastAsia="宋体" w:hAnsi="宋体" w:cs="宋体" w:hint="eastAsia"/>
        </w:rPr>
        <w:t>并保存文件</w:t>
      </w:r>
    </w:p>
    <w:p w14:paraId="5E60B7F3" w14:textId="77777777" w:rsidR="002920AE" w:rsidRDefault="002920AE">
      <w:pPr>
        <w:ind w:firstLineChars="200" w:firstLine="480"/>
        <w:rPr>
          <w:rFonts w:ascii="宋体" w:eastAsia="宋体" w:hAnsi="宋体" w:cs="宋体"/>
        </w:rPr>
      </w:pPr>
    </w:p>
    <w:p w14:paraId="5E60B7F4" w14:textId="77777777" w:rsidR="002920AE" w:rsidRDefault="008B5FB8">
      <w:pPr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即：</w:t>
      </w:r>
    </w:p>
    <w:p w14:paraId="5E60B7F5" w14:textId="77777777" w:rsidR="002920AE" w:rsidRDefault="002920AE">
      <w:pPr>
        <w:ind w:firstLineChars="200" w:firstLine="480"/>
        <w:rPr>
          <w:rFonts w:ascii="宋体" w:eastAsia="宋体" w:hAnsi="宋体" w:cs="宋体"/>
        </w:rPr>
      </w:pPr>
    </w:p>
    <w:p w14:paraId="5E60B7F6" w14:textId="77777777" w:rsidR="002920AE" w:rsidRDefault="008B5FB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&lt;&lt;&lt;&lt;&lt;&lt; Updated upstream</w:t>
      </w:r>
    </w:p>
    <w:p w14:paraId="5E60B7F7" w14:textId="77777777" w:rsidR="002920AE" w:rsidRDefault="008B5FB8">
      <w:pPr>
        <w:ind w:firstLineChars="374" w:firstLine="898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int </w:t>
      </w:r>
      <w:proofErr w:type="spellStart"/>
      <w:proofErr w:type="gramStart"/>
      <w:r>
        <w:rPr>
          <w:rFonts w:ascii="宋体" w:eastAsia="宋体" w:hAnsi="宋体" w:cs="宋体" w:hint="eastAsia"/>
        </w:rPr>
        <w:t>i,j</w:t>
      </w:r>
      <w:proofErr w:type="spellEnd"/>
      <w:proofErr w:type="gramEnd"/>
      <w:r>
        <w:rPr>
          <w:rFonts w:ascii="宋体" w:eastAsia="宋体" w:hAnsi="宋体" w:cs="宋体" w:hint="eastAsia"/>
        </w:rPr>
        <w:t>;</w:t>
      </w:r>
    </w:p>
    <w:p w14:paraId="5E60B7F8" w14:textId="77777777" w:rsidR="002920AE" w:rsidRDefault="008B5FB8">
      <w:pPr>
        <w:ind w:firstLine="420"/>
        <w:rPr>
          <w:rFonts w:ascii="宋体" w:eastAsia="宋体" w:hAnsi="宋体" w:cs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60B828" wp14:editId="5E60B829">
                <wp:simplePos x="0" y="0"/>
                <wp:positionH relativeFrom="column">
                  <wp:posOffset>2409825</wp:posOffset>
                </wp:positionH>
                <wp:positionV relativeFrom="paragraph">
                  <wp:posOffset>71120</wp:posOffset>
                </wp:positionV>
                <wp:extent cx="725170" cy="88265"/>
                <wp:effectExtent l="6350" t="15240" r="11430" b="2984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2825" y="5740400"/>
                          <a:ext cx="725170" cy="882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0B82E" w14:textId="77777777" w:rsidR="002920AE" w:rsidRDefault="00292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0B8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3" o:spid="_x0000_s1026" type="#_x0000_t13" style="position:absolute;left:0;text-align:left;margin-left:189.75pt;margin-top:5.6pt;width:57.1pt;height:6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CjogIAAJEFAAAOAAAAZHJzL2Uyb0RvYy54bWysVMFu2zAMvQ/YPwi6r3bcuMmCOkXQIsOA&#10;Yi3WDTsrshQbkCWNUuJkP7Gf2HW7bL9U7DdGyY6bbcUOxXJQSIt8JJ9Inl/sGkW2AlxtdEFHJykl&#10;QnNT1npd0Pfvli+mlDjPdMmU0aKge+Hoxfz5s/PWzkRmKqNKAQRBtJu1tqCV93aWJI5XomHuxFih&#10;8VIaaJhHFdZJCaxF9EYlWZqeJa2B0oLhwjn8etVd0nnEl1JwfyOlE56ogmJuPp4Qz1U4k/k5m62B&#10;2armfRrsCVk0rNYYdIC6Yp6RDdR/QTU1B+OM9CfcNImRsuYi1oDVjNI/qrmrmBWxFiTH2YEm9/9g&#10;+ZvtLZC6xLc7pUSzBt/o/vP3n9++3n/5QfAbEtRaN0O7O3sLveZQDNXuJDThH+sgu4Ke5nk2zXJK&#10;9gXNJ+N0nPYEi50nHA0mWT6a4DNwNJhOs7M8wCcPOBacfyVMQ4JQUKjXlV8AmDZyy7bXzncOB8MQ&#10;3BlVl8taqajAenWpgGwZPvhymeKvj/GbmdJP88Rcg2sSKOlIiJLfKxEAlX4rJLKJpWYx5djHYkiI&#10;cS60H3VXFStFl2d+nGbo/OARiYmAAVlifQN2D3Cw7EAO2B1BvX1wFXEMBuf0X4l1zoNHjGy0H5yb&#10;Wht4DEBhVX3kzv5AUkdNYMnvVjs0CeLKlHtsOzDdPDrLlzW++DVz/pYBDiD2CC4Vf4OHVKYtqOkl&#10;SioDnx77HuxxLvCWkhYHuqDu44aBoES91jgxL0fjcdgAURnnkwwVOL5ZHd/oTXNpsIVGuL4sj2Kw&#10;9+ogSjDNB9w9ixAVr5jmGLug3MNBufTdosHtxcViEc1w6i3z1/rO8gAeCNZmsfFG1rG1H9jpCcS5&#10;j53Q76iwWI71aPWwSee/AAAA//8DAFBLAwQUAAYACAAAACEAhRJ6x+AAAAAJAQAADwAAAGRycy9k&#10;b3ducmV2LnhtbEyPQU/CQBCF7yb+h82YeDGwbQGR2i1RksYD8SDgfWjXtrE723S3sPjrHU56nLwv&#10;732TrYPpxEkPrrWkIJ5GIDSVtmqpVnDYF5MnEM4jVdhZ0gou2sE6v73JMK3smT70aedrwSXkUlTQ&#10;eN+nUrqy0Qbd1PaaOPuyg0HP51DLasAzl5tOJlH0KA22xAsN9nrT6PJ7NxoFr+0mfL7NDyOF8ufh&#10;UrxvMRRbpe7vwsszCK+D/4Phqs/qkLPT0Y5UOdEpmC1XC0Y5iBMQDMxXsyWIo4JkEYPMM/n/g/wX&#10;AAD//wMAUEsBAi0AFAAGAAgAAAAhALaDOJL+AAAA4QEAABMAAAAAAAAAAAAAAAAAAAAAAFtDb250&#10;ZW50X1R5cGVzXS54bWxQSwECLQAUAAYACAAAACEAOP0h/9YAAACUAQAACwAAAAAAAAAAAAAAAAAv&#10;AQAAX3JlbHMvLnJlbHNQSwECLQAUAAYACAAAACEAz6+go6ICAACRBQAADgAAAAAAAAAAAAAAAAAu&#10;AgAAZHJzL2Uyb0RvYy54bWxQSwECLQAUAAYACAAAACEAhRJ6x+AAAAAJAQAADwAAAAAAAAAAAAAA&#10;AAD8BAAAZHJzL2Rvd25yZXYueG1sUEsFBgAAAAAEAAQA8wAAAAkGAAAAAA==&#10;" adj="20285" fillcolor="red" strokecolor="red" strokeweight="1pt">
                <v:textbox>
                  <w:txbxContent>
                    <w:p w14:paraId="5E60B82E" w14:textId="77777777" w:rsidR="002920AE" w:rsidRDefault="002920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</w:rPr>
        <w:t xml:space="preserve">==============                                   int </w:t>
      </w:r>
      <w:proofErr w:type="spellStart"/>
      <w:proofErr w:type="gramStart"/>
      <w:r>
        <w:rPr>
          <w:rFonts w:ascii="宋体" w:eastAsia="宋体" w:hAnsi="宋体" w:cs="宋体" w:hint="eastAsia"/>
        </w:rPr>
        <w:t>i,z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;  </w:t>
      </w:r>
    </w:p>
    <w:p w14:paraId="5E60B7F9" w14:textId="77777777" w:rsidR="002920AE" w:rsidRDefault="008B5FB8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int </w:t>
      </w:r>
      <w:proofErr w:type="spellStart"/>
      <w:proofErr w:type="gramStart"/>
      <w:r>
        <w:rPr>
          <w:rFonts w:ascii="宋体" w:eastAsia="宋体" w:hAnsi="宋体" w:cs="宋体" w:hint="eastAsia"/>
        </w:rPr>
        <w:t>i,z</w:t>
      </w:r>
      <w:proofErr w:type="spellEnd"/>
      <w:proofErr w:type="gramEnd"/>
      <w:r>
        <w:rPr>
          <w:rFonts w:ascii="宋体" w:eastAsia="宋体" w:hAnsi="宋体" w:cs="宋体" w:hint="eastAsia"/>
        </w:rPr>
        <w:t>;</w:t>
      </w:r>
    </w:p>
    <w:p w14:paraId="5E60B7FA" w14:textId="77777777" w:rsidR="002920AE" w:rsidRDefault="008B5FB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&gt;&gt;&gt;&gt;&gt;&gt;&gt;</w:t>
      </w:r>
      <w:r>
        <w:rPr>
          <w:rFonts w:ascii="Segoe UI Emoji" w:eastAsia="Segoe UI Emoji" w:hAnsi="Segoe UI Emoji" w:cs="Segoe UI Emoji"/>
          <w:color w:val="404040"/>
          <w:shd w:val="clear" w:color="auto" w:fill="FFFFFF"/>
        </w:rPr>
        <w:t>stashed changes</w:t>
      </w:r>
    </w:p>
    <w:p w14:paraId="5E60B7FB" w14:textId="77777777" w:rsidR="002920AE" w:rsidRDefault="008B5FB8">
      <w:pPr>
        <w:ind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注：&lt;&lt;&lt;&lt;&lt;，======，&gt;&gt;&gt;&gt;&gt; 这些符号都要删除</w:t>
      </w:r>
    </w:p>
    <w:p w14:paraId="5E60B7FC" w14:textId="77777777" w:rsidR="002920AE" w:rsidRDefault="002920AE">
      <w:pPr>
        <w:ind w:firstLine="420"/>
        <w:rPr>
          <w:rFonts w:ascii="宋体" w:eastAsia="宋体" w:hAnsi="宋体" w:cs="宋体"/>
        </w:rPr>
      </w:pPr>
    </w:p>
    <w:p w14:paraId="5E60B7FD" w14:textId="77777777" w:rsidR="002920AE" w:rsidRDefault="008B5FB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确保所有冲突解决之后（最好再测试编译一下是否有语法错误），再使用git add file(冲突文件) 标记解决的冲突即可，接下来就可以按照正常的提交代码流程push代码（1.git add 2.git commit 3 git push）</w:t>
      </w:r>
    </w:p>
    <w:p w14:paraId="5E60B7FE" w14:textId="77777777" w:rsidR="002920AE" w:rsidRDefault="002920AE">
      <w:pPr>
        <w:ind w:firstLine="420"/>
        <w:rPr>
          <w:rFonts w:ascii="宋体" w:eastAsia="宋体" w:hAnsi="宋体" w:cs="宋体"/>
        </w:rPr>
      </w:pPr>
    </w:p>
    <w:p w14:paraId="5E60B7FF" w14:textId="77777777" w:rsidR="002920AE" w:rsidRDefault="008B5FB8">
      <w:pPr>
        <w:numPr>
          <w:ilvl w:val="0"/>
          <w:numId w:val="3"/>
        </w:numPr>
        <w:rPr>
          <w:rStyle w:val="a4"/>
          <w:rFonts w:ascii="Helvetica" w:eastAsia="Helvetica" w:hAnsi="Helvetica" w:cs="Helvetica"/>
          <w:color w:val="3D464D"/>
        </w:rPr>
      </w:pPr>
      <w:r>
        <w:rPr>
          <w:rStyle w:val="a4"/>
          <w:rFonts w:ascii="Helvetica" w:eastAsia="Helvetica" w:hAnsi="Helvetica" w:cs="Helvetica"/>
          <w:color w:val="3D464D"/>
        </w:rPr>
        <w:t>撤销修改</w:t>
      </w:r>
    </w:p>
    <w:p w14:paraId="5E60B800" w14:textId="77777777" w:rsidR="002920AE" w:rsidRDefault="002920AE">
      <w:pPr>
        <w:ind w:firstLine="420"/>
        <w:rPr>
          <w:rStyle w:val="a4"/>
          <w:rFonts w:ascii="Helvetica" w:eastAsia="Helvetica" w:hAnsi="Helvetica" w:cs="Helvetica"/>
          <w:color w:val="3D464D"/>
        </w:rPr>
      </w:pPr>
    </w:p>
    <w:p w14:paraId="5E60B801" w14:textId="77777777" w:rsidR="002920AE" w:rsidRDefault="008B5FB8">
      <w:pPr>
        <w:ind w:left="420"/>
      </w:pPr>
      <w:r>
        <w:t xml:space="preserve">git checkout -- </w:t>
      </w:r>
      <w:proofErr w:type="spellStart"/>
      <w:r>
        <w:t>src</w:t>
      </w:r>
      <w:proofErr w:type="spellEnd"/>
      <w:r>
        <w:t>/rtcm3.c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git checkout -- file</w:t>
      </w:r>
      <w:r>
        <w:rPr>
          <w:rFonts w:ascii="Helvetica" w:eastAsia="Helvetica" w:hAnsi="Helvetica" w:cs="Helvetica"/>
          <w:color w:val="666666"/>
          <w:szCs w:val="21"/>
          <w:shd w:val="clear" w:color="auto" w:fill="FFFFFF"/>
        </w:rPr>
        <w:t>可以丢弃工作区的修改：</w:t>
      </w:r>
    </w:p>
    <w:p w14:paraId="5E60B802" w14:textId="77777777" w:rsidR="002920AE" w:rsidRDefault="002920AE"/>
    <w:p w14:paraId="5E60B803" w14:textId="07D575A5" w:rsidR="002920AE" w:rsidRDefault="008B5FB8" w:rsidP="00BE0020">
      <w:pPr>
        <w:pStyle w:val="1"/>
      </w:pPr>
      <w:r>
        <w:rPr>
          <w:shd w:val="clear" w:color="auto" w:fill="FFFFFF"/>
        </w:rPr>
        <w:t>版本回退</w:t>
      </w:r>
    </w:p>
    <w:p w14:paraId="5E60B804" w14:textId="77777777" w:rsidR="002920AE" w:rsidRDefault="008B5FB8">
      <w:pPr>
        <w:rPr>
          <w:rStyle w:val="a4"/>
          <w:rFonts w:ascii="Helvetica" w:eastAsia="宋体" w:hAnsi="Helvetica" w:cs="Helvetica"/>
          <w:color w:val="000000" w:themeColor="text1"/>
          <w:szCs w:val="21"/>
        </w:rPr>
      </w:pPr>
      <w:r>
        <w:rPr>
          <w:rStyle w:val="a4"/>
          <w:rFonts w:ascii="Helvetica" w:eastAsia="宋体" w:hAnsi="Helvetica" w:cs="Helvetica" w:hint="eastAsia"/>
          <w:color w:val="000000" w:themeColor="text1"/>
          <w:szCs w:val="21"/>
        </w:rPr>
        <w:t>git log</w:t>
      </w:r>
      <w:r>
        <w:rPr>
          <w:rStyle w:val="a4"/>
          <w:rFonts w:ascii="Helvetica" w:eastAsia="宋体" w:hAnsi="Helvetica" w:cs="Helvetica" w:hint="eastAsia"/>
          <w:color w:val="000000" w:themeColor="text1"/>
          <w:szCs w:val="21"/>
        </w:rPr>
        <w:t>命令显示从最近到最远的提交日志</w:t>
      </w:r>
    </w:p>
    <w:p w14:paraId="5E60B805" w14:textId="77777777" w:rsidR="002920AE" w:rsidRDefault="008B5FB8">
      <w:r>
        <w:rPr>
          <w:noProof/>
        </w:rPr>
        <w:drawing>
          <wp:inline distT="0" distB="0" distL="114300" distR="114300" wp14:anchorId="5E60B82A" wp14:editId="5E60B82B">
            <wp:extent cx="5271135" cy="2153920"/>
            <wp:effectExtent l="0" t="0" r="5715" b="177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806" w14:textId="77777777" w:rsidR="002920AE" w:rsidRDefault="008B5FB8">
      <w:r>
        <w:rPr>
          <w:rFonts w:hint="eastAsia"/>
        </w:rPr>
        <w:t xml:space="preserve">最近一次提交是 </w:t>
      </w:r>
      <w:proofErr w:type="spellStart"/>
      <w:r>
        <w:rPr>
          <w:rFonts w:hint="eastAsia"/>
        </w:rPr>
        <w:t>fix:fix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Ntrip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QComboBox</w:t>
      </w:r>
      <w:proofErr w:type="spellEnd"/>
      <w:r>
        <w:rPr>
          <w:rFonts w:hint="eastAsia"/>
        </w:rPr>
        <w:t xml:space="preserve"> bug</w:t>
      </w:r>
    </w:p>
    <w:p w14:paraId="5E60B807" w14:textId="77777777" w:rsidR="002920AE" w:rsidRDefault="002920AE"/>
    <w:p w14:paraId="5E60B808" w14:textId="77777777" w:rsidR="002920AE" w:rsidRDefault="008B5FB8">
      <w:r>
        <w:rPr>
          <w:rFonts w:hint="eastAsia"/>
        </w:rPr>
        <w:t>如果想要回退版本到上一次提交的版本可以使用git reset 命令</w:t>
      </w:r>
    </w:p>
    <w:p w14:paraId="5E60B809" w14:textId="77777777" w:rsidR="002920AE" w:rsidRDefault="002920AE">
      <w:pPr>
        <w:ind w:firstLine="420"/>
        <w:rPr>
          <w:rFonts w:ascii="Times New Roman" w:hAnsi="Times New Roman" w:cs="Times New Roman"/>
        </w:rPr>
      </w:pPr>
    </w:p>
    <w:p w14:paraId="5E60B80A" w14:textId="77777777" w:rsidR="002920AE" w:rsidRDefault="008B5F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git reset --hard HEAD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git reset </w:t>
      </w:r>
      <w:proofErr w:type="gramStart"/>
      <w:r>
        <w:rPr>
          <w:rFonts w:ascii="Times New Roman" w:hAnsi="Times New Roman" w:cs="Times New Roman"/>
        </w:rPr>
        <w:t>HEAD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回退到当前版本</w:t>
      </w:r>
      <w:proofErr w:type="gramEnd"/>
    </w:p>
    <w:p w14:paraId="5E60B80B" w14:textId="77777777" w:rsidR="002920AE" w:rsidRDefault="002920AE">
      <w:pPr>
        <w:ind w:firstLine="420"/>
        <w:rPr>
          <w:rFonts w:ascii="Times New Roman" w:hAnsi="Times New Roman" w:cs="Times New Roman"/>
        </w:rPr>
      </w:pPr>
    </w:p>
    <w:p w14:paraId="5E60B80C" w14:textId="77777777" w:rsidR="002920AE" w:rsidRDefault="008B5FB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 HEAD^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</w:rPr>
        <w:t>git reset HEAD^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回退到上一版本</w:t>
      </w:r>
    </w:p>
    <w:p w14:paraId="5E60B80D" w14:textId="77777777" w:rsidR="002920AE" w:rsidRDefault="002920AE">
      <w:pPr>
        <w:ind w:firstLine="420"/>
        <w:rPr>
          <w:rFonts w:ascii="Times New Roman" w:hAnsi="Times New Roman" w:cs="Times New Roman"/>
        </w:rPr>
      </w:pPr>
    </w:p>
    <w:p w14:paraId="5E60B80E" w14:textId="77777777" w:rsidR="002920AE" w:rsidRDefault="008B5FB8">
      <w:pPr>
        <w:rPr>
          <w:rFonts w:ascii="Arial" w:eastAsia="宋体" w:hAnsi="Arial" w:cs="Arial"/>
          <w:color w:val="FF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加上</w:t>
      </w:r>
      <w:r>
        <w:rPr>
          <w:rFonts w:ascii="Arial" w:eastAsia="Arial" w:hAnsi="Arial" w:cs="Arial"/>
          <w:color w:val="FF0000"/>
          <w:szCs w:val="21"/>
          <w:shd w:val="clear" w:color="auto" w:fill="FFFFFF"/>
        </w:rPr>
        <w:t>参数--hard,直接把工作区的内容也修改了，不加--hard的时候只是操作了暂存区，不影响工作区的，--hard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要谨慎使用，因为会删除工作区里的修改。</w:t>
      </w:r>
    </w:p>
    <w:p w14:paraId="5E60B80F" w14:textId="77777777" w:rsidR="002920AE" w:rsidRDefault="002920AE">
      <w:pPr>
        <w:rPr>
          <w:rFonts w:ascii="Arial" w:eastAsia="宋体" w:hAnsi="Arial" w:cs="Arial"/>
          <w:color w:val="FF0000"/>
          <w:szCs w:val="21"/>
          <w:shd w:val="clear" w:color="auto" w:fill="FFFFFF"/>
        </w:rPr>
      </w:pPr>
    </w:p>
    <w:p w14:paraId="5E60B810" w14:textId="77777777" w:rsidR="002920AE" w:rsidRDefault="008B5FB8" w:rsidP="00C8605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git </w:t>
      </w:r>
      <w:proofErr w:type="spellStart"/>
      <w:r>
        <w:rPr>
          <w:rFonts w:hint="eastAsia"/>
          <w:shd w:val="clear" w:color="auto" w:fill="FFFFFF"/>
        </w:rPr>
        <w:t>gui</w:t>
      </w:r>
      <w:proofErr w:type="spellEnd"/>
      <w:r>
        <w:rPr>
          <w:rFonts w:hint="eastAsia"/>
          <w:shd w:val="clear" w:color="auto" w:fill="FFFFFF"/>
        </w:rPr>
        <w:t>的使用</w:t>
      </w:r>
    </w:p>
    <w:p w14:paraId="5E60B811" w14:textId="77777777" w:rsidR="002920AE" w:rsidRDefault="002920AE">
      <w:pPr>
        <w:rPr>
          <w:rFonts w:ascii="Helvetica" w:eastAsia="宋体" w:hAnsi="Helvetica" w:cs="Helvetica"/>
          <w:b/>
          <w:bCs/>
          <w:color w:val="000000" w:themeColor="text1"/>
          <w:shd w:val="clear" w:color="auto" w:fill="FFFFFF"/>
        </w:rPr>
      </w:pPr>
    </w:p>
    <w:p w14:paraId="5E60B812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 w:themeColor="text1"/>
          <w:shd w:val="clear" w:color="auto" w:fill="FFFFFF"/>
        </w:rPr>
        <w:t>如果不习惯使用命令可以用</w:t>
      </w:r>
      <w:r>
        <w:rPr>
          <w:rFonts w:ascii="Helvetica" w:eastAsia="宋体" w:hAnsi="Helvetica" w:cs="Helvetica" w:hint="eastAsia"/>
          <w:b/>
          <w:bCs/>
          <w:color w:val="000000" w:themeColor="text1"/>
          <w:shd w:val="clear" w:color="auto" w:fill="FFFFFF"/>
        </w:rPr>
        <w:t xml:space="preserve"> git </w:t>
      </w:r>
      <w:proofErr w:type="spellStart"/>
      <w:r>
        <w:rPr>
          <w:rFonts w:ascii="Helvetica" w:eastAsia="宋体" w:hAnsi="Helvetica" w:cs="Helvetica" w:hint="eastAsia"/>
          <w:b/>
          <w:bCs/>
          <w:color w:val="000000" w:themeColor="text1"/>
          <w:shd w:val="clear" w:color="auto" w:fill="FFFFFF"/>
        </w:rPr>
        <w:t>gui</w:t>
      </w:r>
      <w:proofErr w:type="spellEnd"/>
    </w:p>
    <w:p w14:paraId="5E60B813" w14:textId="77777777" w:rsidR="002920AE" w:rsidRDefault="008B5FB8">
      <w:pPr>
        <w:rPr>
          <w:rFonts w:ascii="Helvetica" w:eastAsia="宋体" w:hAnsi="Helvetica" w:cs="Helvetica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114300" distR="114300" wp14:anchorId="5E60B82C" wp14:editId="5E60B82D">
            <wp:extent cx="4418330" cy="2426335"/>
            <wp:effectExtent l="0" t="0" r="1270" b="1206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814" w14:textId="5B6AD011" w:rsidR="002920AE" w:rsidRDefault="009864B9" w:rsidP="009864B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与网上git仓储同步</w:t>
      </w:r>
    </w:p>
    <w:p w14:paraId="22E38E08" w14:textId="74E9B832" w:rsidR="00E453B0" w:rsidRDefault="009864B9" w:rsidP="00DC1D2E">
      <w:pPr>
        <w:jc w:val="left"/>
      </w:pPr>
      <w:r>
        <w:rPr>
          <w:rFonts w:hint="eastAsia"/>
        </w:rPr>
        <w:t>第一步：</w:t>
      </w:r>
      <w:r w:rsidR="009B3FCD">
        <w:rPr>
          <w:rFonts w:hint="eastAsia"/>
        </w:rPr>
        <w:t>确保本地问题，</w:t>
      </w:r>
      <w:r w:rsidR="0060115B">
        <w:rPr>
          <w:rFonts w:hint="eastAsia"/>
        </w:rPr>
        <w:t>可通过git</w:t>
      </w:r>
      <w:r w:rsidR="0060115B">
        <w:t xml:space="preserve"> </w:t>
      </w:r>
      <w:r w:rsidR="00ED6B97">
        <w:rPr>
          <w:rFonts w:hint="eastAsia"/>
        </w:rPr>
        <w:t>status查看是否</w:t>
      </w:r>
      <w:r w:rsidR="00686667">
        <w:rPr>
          <w:rFonts w:hint="eastAsia"/>
        </w:rPr>
        <w:t>还有</w:t>
      </w:r>
      <w:r w:rsidR="003E6EE0">
        <w:rPr>
          <w:rFonts w:hint="eastAsia"/>
        </w:rPr>
        <w:t>没有commit的代码，然后git</w:t>
      </w:r>
      <w:r w:rsidR="003E6EE0">
        <w:t xml:space="preserve"> stash</w:t>
      </w:r>
    </w:p>
    <w:p w14:paraId="2BBD121D" w14:textId="7E16DAA9" w:rsidR="009864B9" w:rsidRPr="009864B9" w:rsidRDefault="00E453B0" w:rsidP="00DC1D2E">
      <w:pPr>
        <w:jc w:val="left"/>
      </w:pPr>
      <w:r>
        <w:rPr>
          <w:rFonts w:hint="eastAsia"/>
        </w:rPr>
        <w:t>第二步：</w:t>
      </w:r>
      <w:r w:rsidR="009B3FCD">
        <w:rPr>
          <w:rFonts w:hint="eastAsia"/>
        </w:rPr>
        <w:t>可以</w:t>
      </w:r>
      <w:r w:rsidR="00DC1D2E">
        <w:rPr>
          <w:rFonts w:hint="eastAsia"/>
        </w:rPr>
        <w:t>拉远程</w:t>
      </w:r>
      <w:r w:rsidR="009B3FCD">
        <w:rPr>
          <w:rFonts w:hint="eastAsia"/>
        </w:rPr>
        <w:t>git</w:t>
      </w:r>
      <w:r w:rsidR="009B3FCD">
        <w:t xml:space="preserve"> </w:t>
      </w:r>
      <w:r w:rsidR="009B3FCD">
        <w:rPr>
          <w:rFonts w:hint="eastAsia"/>
        </w:rPr>
        <w:t>pull</w:t>
      </w:r>
      <w:r w:rsidR="001B7DAA">
        <w:t xml:space="preserve"> </w:t>
      </w:r>
      <w:hyperlink r:id="rId17" w:history="1">
        <w:r w:rsidR="001B7DAA" w:rsidRPr="003778EF">
          <w:rPr>
            <w:rStyle w:val="af1"/>
          </w:rPr>
          <w:t>https://github.com/GNSSNavSJTU/RTPPP_QT</w:t>
        </w:r>
      </w:hyperlink>
      <w:r w:rsidR="00DC1D2E">
        <w:t>.git</w:t>
      </w:r>
      <w:r w:rsidR="001B7DAA">
        <w:t xml:space="preserve"> </w:t>
      </w:r>
      <w:r w:rsidR="001B7DAA">
        <w:rPr>
          <w:rFonts w:hint="eastAsia"/>
        </w:rPr>
        <w:t>Ya</w:t>
      </w:r>
      <w:r w:rsidR="001B7DAA">
        <w:t>n20200902SJTU</w:t>
      </w:r>
      <w:r w:rsidR="001B7DAA">
        <w:rPr>
          <w:rFonts w:hint="eastAsia"/>
        </w:rPr>
        <w:t>（</w:t>
      </w:r>
      <w:r w:rsidR="001B7DAA">
        <w:rPr>
          <w:rFonts w:hint="eastAsia"/>
        </w:rPr>
        <w:t>网址</w:t>
      </w:r>
      <w:r w:rsidR="001B7DAA">
        <w:rPr>
          <w:rFonts w:hint="eastAsia"/>
        </w:rPr>
        <w:t>）</w:t>
      </w:r>
    </w:p>
    <w:p w14:paraId="5E60B815" w14:textId="33D89899" w:rsidR="002920AE" w:rsidRPr="00DC1D2E" w:rsidRDefault="00DC1D2E">
      <w:pP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第二步：远程</w:t>
      </w:r>
      <w:r w:rsidR="00E453B0"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拉了之后，解决冲突，然后</w:t>
      </w:r>
      <w:r w:rsidR="00E453B0"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git</w:t>
      </w:r>
      <w:r w:rsidR="00E453B0"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  <w:t xml:space="preserve"> push</w:t>
      </w:r>
      <w:r w:rsidR="003E6EE0"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  <w:t xml:space="preserve"> </w:t>
      </w:r>
      <w:r w:rsidR="003E6EE0"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到远程即可</w:t>
      </w:r>
      <w:r w:rsidR="00A4237A"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。</w:t>
      </w:r>
    </w:p>
    <w:p w14:paraId="5E60B816" w14:textId="77777777" w:rsidR="002920AE" w:rsidRDefault="002920AE">
      <w:pPr>
        <w:rPr>
          <w:color w:val="FF0000"/>
        </w:rPr>
      </w:pPr>
    </w:p>
    <w:p w14:paraId="5E60B817" w14:textId="77777777" w:rsidR="002920AE" w:rsidRDefault="002920AE"/>
    <w:sectPr w:rsidR="0029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0D7D8" w14:textId="77777777" w:rsidR="00DD3BE1" w:rsidRDefault="00DD3BE1" w:rsidP="00DE459D">
      <w:pPr>
        <w:spacing w:after="0" w:line="240" w:lineRule="auto"/>
      </w:pPr>
      <w:r>
        <w:separator/>
      </w:r>
    </w:p>
  </w:endnote>
  <w:endnote w:type="continuationSeparator" w:id="0">
    <w:p w14:paraId="5A7E15B9" w14:textId="77777777" w:rsidR="00DD3BE1" w:rsidRDefault="00DD3BE1" w:rsidP="00DE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39FFE" w14:textId="77777777" w:rsidR="00DD3BE1" w:rsidRDefault="00DD3BE1" w:rsidP="00DE459D">
      <w:pPr>
        <w:spacing w:after="0" w:line="240" w:lineRule="auto"/>
      </w:pPr>
      <w:r>
        <w:separator/>
      </w:r>
    </w:p>
  </w:footnote>
  <w:footnote w:type="continuationSeparator" w:id="0">
    <w:p w14:paraId="6AF28D17" w14:textId="77777777" w:rsidR="00DD3BE1" w:rsidRDefault="00DD3BE1" w:rsidP="00DE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823726"/>
    <w:multiLevelType w:val="singleLevel"/>
    <w:tmpl w:val="98823726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02C0823A"/>
    <w:multiLevelType w:val="singleLevel"/>
    <w:tmpl w:val="02C0823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A4F34CC"/>
    <w:multiLevelType w:val="multilevel"/>
    <w:tmpl w:val="F7D658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B17685"/>
    <w:multiLevelType w:val="singleLevel"/>
    <w:tmpl w:val="1EB1768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jAyMDUwNTOyMDdW0lEKTi0uzszPAykwrgUA4BZ56ywAAAA="/>
  </w:docVars>
  <w:rsids>
    <w:rsidRoot w:val="00172A27"/>
    <w:rsid w:val="000422E8"/>
    <w:rsid w:val="000F25DC"/>
    <w:rsid w:val="00130546"/>
    <w:rsid w:val="00172A27"/>
    <w:rsid w:val="001842C8"/>
    <w:rsid w:val="001A34F6"/>
    <w:rsid w:val="001B126D"/>
    <w:rsid w:val="001B7DAA"/>
    <w:rsid w:val="001C07B5"/>
    <w:rsid w:val="002920AE"/>
    <w:rsid w:val="00357FA1"/>
    <w:rsid w:val="003E6EE0"/>
    <w:rsid w:val="004F3C06"/>
    <w:rsid w:val="00590404"/>
    <w:rsid w:val="00595CC3"/>
    <w:rsid w:val="005A6271"/>
    <w:rsid w:val="005F78C8"/>
    <w:rsid w:val="0060115B"/>
    <w:rsid w:val="00686667"/>
    <w:rsid w:val="006A2195"/>
    <w:rsid w:val="006A6BD5"/>
    <w:rsid w:val="006C0C6F"/>
    <w:rsid w:val="008B5FB8"/>
    <w:rsid w:val="009864B9"/>
    <w:rsid w:val="009B3FCD"/>
    <w:rsid w:val="00A4237A"/>
    <w:rsid w:val="00B87B8D"/>
    <w:rsid w:val="00BA3955"/>
    <w:rsid w:val="00BB5E25"/>
    <w:rsid w:val="00BD2964"/>
    <w:rsid w:val="00BE0020"/>
    <w:rsid w:val="00BF5001"/>
    <w:rsid w:val="00C6524F"/>
    <w:rsid w:val="00C86058"/>
    <w:rsid w:val="00CA0E83"/>
    <w:rsid w:val="00D032A6"/>
    <w:rsid w:val="00D23C5E"/>
    <w:rsid w:val="00D85A7E"/>
    <w:rsid w:val="00DC1D2E"/>
    <w:rsid w:val="00DD3BE1"/>
    <w:rsid w:val="00DE459D"/>
    <w:rsid w:val="00E23B5A"/>
    <w:rsid w:val="00E41B31"/>
    <w:rsid w:val="00E453B0"/>
    <w:rsid w:val="00E9332F"/>
    <w:rsid w:val="00ED6B97"/>
    <w:rsid w:val="00FD63E4"/>
    <w:rsid w:val="011B0C63"/>
    <w:rsid w:val="01615EAB"/>
    <w:rsid w:val="026A57AD"/>
    <w:rsid w:val="02AB47D8"/>
    <w:rsid w:val="033B5C92"/>
    <w:rsid w:val="037200EC"/>
    <w:rsid w:val="03933210"/>
    <w:rsid w:val="03CE04D3"/>
    <w:rsid w:val="03E9062D"/>
    <w:rsid w:val="041D4507"/>
    <w:rsid w:val="04346D5F"/>
    <w:rsid w:val="04917B9F"/>
    <w:rsid w:val="04B11FDA"/>
    <w:rsid w:val="04ED68C9"/>
    <w:rsid w:val="05701895"/>
    <w:rsid w:val="05A94B7B"/>
    <w:rsid w:val="06161C0D"/>
    <w:rsid w:val="061B4697"/>
    <w:rsid w:val="067530EB"/>
    <w:rsid w:val="068D1E04"/>
    <w:rsid w:val="06AB0E8A"/>
    <w:rsid w:val="06C87D43"/>
    <w:rsid w:val="0720028B"/>
    <w:rsid w:val="07257804"/>
    <w:rsid w:val="07D9367A"/>
    <w:rsid w:val="07E768E6"/>
    <w:rsid w:val="086B3224"/>
    <w:rsid w:val="0A2968E2"/>
    <w:rsid w:val="0A6171FF"/>
    <w:rsid w:val="0A75608C"/>
    <w:rsid w:val="0A7C336D"/>
    <w:rsid w:val="0B47531A"/>
    <w:rsid w:val="0B921B6B"/>
    <w:rsid w:val="0BE33326"/>
    <w:rsid w:val="0C183255"/>
    <w:rsid w:val="0C2253FB"/>
    <w:rsid w:val="0CC571C0"/>
    <w:rsid w:val="0D1E3316"/>
    <w:rsid w:val="0DA7654D"/>
    <w:rsid w:val="0DAA5562"/>
    <w:rsid w:val="0DC903B0"/>
    <w:rsid w:val="0DC938F1"/>
    <w:rsid w:val="0DFB1070"/>
    <w:rsid w:val="0E095934"/>
    <w:rsid w:val="0E582402"/>
    <w:rsid w:val="0E5A1604"/>
    <w:rsid w:val="0E912304"/>
    <w:rsid w:val="0EA120A6"/>
    <w:rsid w:val="0EC12054"/>
    <w:rsid w:val="0F151688"/>
    <w:rsid w:val="0F871DC8"/>
    <w:rsid w:val="0FB16A07"/>
    <w:rsid w:val="10376971"/>
    <w:rsid w:val="11536864"/>
    <w:rsid w:val="121470B0"/>
    <w:rsid w:val="12670AF5"/>
    <w:rsid w:val="12E62E26"/>
    <w:rsid w:val="130262AD"/>
    <w:rsid w:val="13332C67"/>
    <w:rsid w:val="137404A2"/>
    <w:rsid w:val="138100EE"/>
    <w:rsid w:val="14226487"/>
    <w:rsid w:val="14291943"/>
    <w:rsid w:val="145413EA"/>
    <w:rsid w:val="145B26DC"/>
    <w:rsid w:val="153B1C87"/>
    <w:rsid w:val="156F4E00"/>
    <w:rsid w:val="1611431D"/>
    <w:rsid w:val="1656190A"/>
    <w:rsid w:val="168C1E15"/>
    <w:rsid w:val="173D7F2B"/>
    <w:rsid w:val="179560A2"/>
    <w:rsid w:val="17E80E68"/>
    <w:rsid w:val="18275A53"/>
    <w:rsid w:val="18360006"/>
    <w:rsid w:val="184A6B87"/>
    <w:rsid w:val="184B30DB"/>
    <w:rsid w:val="18926AFA"/>
    <w:rsid w:val="18AB40E3"/>
    <w:rsid w:val="18AC644A"/>
    <w:rsid w:val="18E54382"/>
    <w:rsid w:val="18F953B8"/>
    <w:rsid w:val="192347F0"/>
    <w:rsid w:val="19BB4BDD"/>
    <w:rsid w:val="19BD4AE3"/>
    <w:rsid w:val="19E2324A"/>
    <w:rsid w:val="19FB0FA7"/>
    <w:rsid w:val="1A375016"/>
    <w:rsid w:val="1ABC2A91"/>
    <w:rsid w:val="1AEF2632"/>
    <w:rsid w:val="1B357280"/>
    <w:rsid w:val="1B5B6D1F"/>
    <w:rsid w:val="1B746FAF"/>
    <w:rsid w:val="1BA77F67"/>
    <w:rsid w:val="1C92679B"/>
    <w:rsid w:val="1CFD4B37"/>
    <w:rsid w:val="1D0D4F5E"/>
    <w:rsid w:val="1D126DEA"/>
    <w:rsid w:val="1D2453BE"/>
    <w:rsid w:val="1D6348FB"/>
    <w:rsid w:val="1DCF7165"/>
    <w:rsid w:val="1E412AF8"/>
    <w:rsid w:val="1E69459A"/>
    <w:rsid w:val="1E855720"/>
    <w:rsid w:val="1EC47023"/>
    <w:rsid w:val="1EE43884"/>
    <w:rsid w:val="1EFA1C73"/>
    <w:rsid w:val="1F0163F2"/>
    <w:rsid w:val="1F381BDE"/>
    <w:rsid w:val="1F6F66A2"/>
    <w:rsid w:val="1FEA5FCB"/>
    <w:rsid w:val="2064313F"/>
    <w:rsid w:val="216D18DE"/>
    <w:rsid w:val="21D044C4"/>
    <w:rsid w:val="21E96E1F"/>
    <w:rsid w:val="222078F3"/>
    <w:rsid w:val="22AF254D"/>
    <w:rsid w:val="22F466EC"/>
    <w:rsid w:val="232A1721"/>
    <w:rsid w:val="23395129"/>
    <w:rsid w:val="235C3A6D"/>
    <w:rsid w:val="23800C30"/>
    <w:rsid w:val="242C155F"/>
    <w:rsid w:val="244B2ECA"/>
    <w:rsid w:val="24926AF8"/>
    <w:rsid w:val="24C31EDA"/>
    <w:rsid w:val="2555361E"/>
    <w:rsid w:val="25734902"/>
    <w:rsid w:val="258F11FB"/>
    <w:rsid w:val="25A35CC1"/>
    <w:rsid w:val="25F83E37"/>
    <w:rsid w:val="2651608B"/>
    <w:rsid w:val="26590759"/>
    <w:rsid w:val="27606961"/>
    <w:rsid w:val="279A59FF"/>
    <w:rsid w:val="27B51D93"/>
    <w:rsid w:val="27E33ACD"/>
    <w:rsid w:val="28AE5DCC"/>
    <w:rsid w:val="28D016C1"/>
    <w:rsid w:val="292A6E96"/>
    <w:rsid w:val="29455EA6"/>
    <w:rsid w:val="29681C61"/>
    <w:rsid w:val="296A647F"/>
    <w:rsid w:val="298D292B"/>
    <w:rsid w:val="29D2198E"/>
    <w:rsid w:val="2A1E7461"/>
    <w:rsid w:val="2A5F02E0"/>
    <w:rsid w:val="2A9547D8"/>
    <w:rsid w:val="2B842578"/>
    <w:rsid w:val="2C2E4E82"/>
    <w:rsid w:val="2C405088"/>
    <w:rsid w:val="2C5039CA"/>
    <w:rsid w:val="2C93284B"/>
    <w:rsid w:val="2CE119A2"/>
    <w:rsid w:val="2E3313F4"/>
    <w:rsid w:val="2E7A29A6"/>
    <w:rsid w:val="2EA841A4"/>
    <w:rsid w:val="2EC1261C"/>
    <w:rsid w:val="2F063F61"/>
    <w:rsid w:val="2F2C690A"/>
    <w:rsid w:val="2F4E2995"/>
    <w:rsid w:val="2FD33D03"/>
    <w:rsid w:val="2FE617F7"/>
    <w:rsid w:val="304A6638"/>
    <w:rsid w:val="305A0A4D"/>
    <w:rsid w:val="30C43C07"/>
    <w:rsid w:val="30EF33B5"/>
    <w:rsid w:val="313A2181"/>
    <w:rsid w:val="31C83DA3"/>
    <w:rsid w:val="31D36EE5"/>
    <w:rsid w:val="325B502C"/>
    <w:rsid w:val="327760DB"/>
    <w:rsid w:val="32B97CD9"/>
    <w:rsid w:val="33594387"/>
    <w:rsid w:val="34145C3A"/>
    <w:rsid w:val="342235BE"/>
    <w:rsid w:val="34473E49"/>
    <w:rsid w:val="35040E9E"/>
    <w:rsid w:val="3693229E"/>
    <w:rsid w:val="36C60FBC"/>
    <w:rsid w:val="3720409E"/>
    <w:rsid w:val="37295EE2"/>
    <w:rsid w:val="37471DD9"/>
    <w:rsid w:val="37732B93"/>
    <w:rsid w:val="378310EA"/>
    <w:rsid w:val="37922616"/>
    <w:rsid w:val="37F418AC"/>
    <w:rsid w:val="38873A05"/>
    <w:rsid w:val="393B086C"/>
    <w:rsid w:val="39FD4561"/>
    <w:rsid w:val="3A1C324F"/>
    <w:rsid w:val="3A2659A1"/>
    <w:rsid w:val="3A450983"/>
    <w:rsid w:val="3A7D3DE7"/>
    <w:rsid w:val="3AE943E7"/>
    <w:rsid w:val="3B101C08"/>
    <w:rsid w:val="3B3021F1"/>
    <w:rsid w:val="3B6B39B7"/>
    <w:rsid w:val="3B907AE4"/>
    <w:rsid w:val="3BAA277A"/>
    <w:rsid w:val="3BB63979"/>
    <w:rsid w:val="3BDD6440"/>
    <w:rsid w:val="3BFB7292"/>
    <w:rsid w:val="3C365E6C"/>
    <w:rsid w:val="3C6A6F40"/>
    <w:rsid w:val="3C925833"/>
    <w:rsid w:val="3CA26441"/>
    <w:rsid w:val="3CAE7239"/>
    <w:rsid w:val="3CBC474F"/>
    <w:rsid w:val="3CCA669A"/>
    <w:rsid w:val="3CD11147"/>
    <w:rsid w:val="3CED265F"/>
    <w:rsid w:val="3D0D32B3"/>
    <w:rsid w:val="3D1907A5"/>
    <w:rsid w:val="3D8406D3"/>
    <w:rsid w:val="3D9102D2"/>
    <w:rsid w:val="3DAA2AD2"/>
    <w:rsid w:val="3DFB0D08"/>
    <w:rsid w:val="3E006B40"/>
    <w:rsid w:val="3E3D37E4"/>
    <w:rsid w:val="3E664387"/>
    <w:rsid w:val="3EAD4004"/>
    <w:rsid w:val="3ECC34BB"/>
    <w:rsid w:val="3F2E205D"/>
    <w:rsid w:val="403458FB"/>
    <w:rsid w:val="40531A25"/>
    <w:rsid w:val="40631AB2"/>
    <w:rsid w:val="41634894"/>
    <w:rsid w:val="41890E9B"/>
    <w:rsid w:val="42401DB6"/>
    <w:rsid w:val="428761A5"/>
    <w:rsid w:val="42B4076E"/>
    <w:rsid w:val="42F54638"/>
    <w:rsid w:val="43C75ADE"/>
    <w:rsid w:val="44A16B84"/>
    <w:rsid w:val="45253446"/>
    <w:rsid w:val="458E7C7C"/>
    <w:rsid w:val="46097797"/>
    <w:rsid w:val="460D172C"/>
    <w:rsid w:val="46203E3D"/>
    <w:rsid w:val="46880E3F"/>
    <w:rsid w:val="469C1BC9"/>
    <w:rsid w:val="46E33978"/>
    <w:rsid w:val="46F73E7C"/>
    <w:rsid w:val="47030D88"/>
    <w:rsid w:val="47F7661E"/>
    <w:rsid w:val="48684552"/>
    <w:rsid w:val="48BB2DFB"/>
    <w:rsid w:val="48CC3D13"/>
    <w:rsid w:val="49E36631"/>
    <w:rsid w:val="4A5D6D91"/>
    <w:rsid w:val="4B581BDB"/>
    <w:rsid w:val="4BC736BE"/>
    <w:rsid w:val="4C0D342D"/>
    <w:rsid w:val="4C4A6473"/>
    <w:rsid w:val="4CC102D6"/>
    <w:rsid w:val="4CD43031"/>
    <w:rsid w:val="4D297CBA"/>
    <w:rsid w:val="4DFF34A8"/>
    <w:rsid w:val="4E7C3DD7"/>
    <w:rsid w:val="4F0378FB"/>
    <w:rsid w:val="4F0E7D04"/>
    <w:rsid w:val="4F2671C5"/>
    <w:rsid w:val="4F5F7431"/>
    <w:rsid w:val="4F813B69"/>
    <w:rsid w:val="5055230C"/>
    <w:rsid w:val="5115473A"/>
    <w:rsid w:val="522776F2"/>
    <w:rsid w:val="52354352"/>
    <w:rsid w:val="52FA2AE4"/>
    <w:rsid w:val="535515FD"/>
    <w:rsid w:val="53B802F7"/>
    <w:rsid w:val="53C6117B"/>
    <w:rsid w:val="53E96D1A"/>
    <w:rsid w:val="540B51FB"/>
    <w:rsid w:val="54A348B0"/>
    <w:rsid w:val="54D7145C"/>
    <w:rsid w:val="54F80BA5"/>
    <w:rsid w:val="558A1546"/>
    <w:rsid w:val="55D9540C"/>
    <w:rsid w:val="55F727BE"/>
    <w:rsid w:val="568616ED"/>
    <w:rsid w:val="56974675"/>
    <w:rsid w:val="57076C78"/>
    <w:rsid w:val="571E55D7"/>
    <w:rsid w:val="57AD3658"/>
    <w:rsid w:val="58663CAD"/>
    <w:rsid w:val="58D4432A"/>
    <w:rsid w:val="58ED261D"/>
    <w:rsid w:val="58F26F0B"/>
    <w:rsid w:val="58F84832"/>
    <w:rsid w:val="59166CDE"/>
    <w:rsid w:val="59717246"/>
    <w:rsid w:val="59CC0200"/>
    <w:rsid w:val="59E4699A"/>
    <w:rsid w:val="5A9F52A0"/>
    <w:rsid w:val="5AA30741"/>
    <w:rsid w:val="5AD07A60"/>
    <w:rsid w:val="5AD3178F"/>
    <w:rsid w:val="5B2B1C19"/>
    <w:rsid w:val="5B346B7C"/>
    <w:rsid w:val="5B423097"/>
    <w:rsid w:val="5B532015"/>
    <w:rsid w:val="5B6A6063"/>
    <w:rsid w:val="5C093C17"/>
    <w:rsid w:val="5C3A79A9"/>
    <w:rsid w:val="5CAC1270"/>
    <w:rsid w:val="5CBD0002"/>
    <w:rsid w:val="5CF86847"/>
    <w:rsid w:val="5DAD51C8"/>
    <w:rsid w:val="5DCC70C7"/>
    <w:rsid w:val="5EC3675B"/>
    <w:rsid w:val="5FBF517F"/>
    <w:rsid w:val="5FCD1D73"/>
    <w:rsid w:val="5FE06E08"/>
    <w:rsid w:val="5FE538DC"/>
    <w:rsid w:val="600F6566"/>
    <w:rsid w:val="602551F7"/>
    <w:rsid w:val="607F20AC"/>
    <w:rsid w:val="613F175D"/>
    <w:rsid w:val="614D0497"/>
    <w:rsid w:val="61727618"/>
    <w:rsid w:val="61C95496"/>
    <w:rsid w:val="61DE24D7"/>
    <w:rsid w:val="62D52E28"/>
    <w:rsid w:val="62D921F9"/>
    <w:rsid w:val="630B6E96"/>
    <w:rsid w:val="63C54B74"/>
    <w:rsid w:val="63D3787E"/>
    <w:rsid w:val="63F24B0B"/>
    <w:rsid w:val="64B75F3B"/>
    <w:rsid w:val="64D14BF2"/>
    <w:rsid w:val="64EC5DB8"/>
    <w:rsid w:val="64FA78FD"/>
    <w:rsid w:val="654244D6"/>
    <w:rsid w:val="65521D11"/>
    <w:rsid w:val="65761F13"/>
    <w:rsid w:val="66353F7C"/>
    <w:rsid w:val="67E55EF8"/>
    <w:rsid w:val="67FA0C6F"/>
    <w:rsid w:val="68062642"/>
    <w:rsid w:val="685F2F8F"/>
    <w:rsid w:val="68CC7218"/>
    <w:rsid w:val="691C35D4"/>
    <w:rsid w:val="696F3B15"/>
    <w:rsid w:val="69CF3D57"/>
    <w:rsid w:val="6A461F6F"/>
    <w:rsid w:val="6A6629B1"/>
    <w:rsid w:val="6A7931D4"/>
    <w:rsid w:val="6AB43509"/>
    <w:rsid w:val="6B0E55CF"/>
    <w:rsid w:val="6B3F5009"/>
    <w:rsid w:val="6B6100FB"/>
    <w:rsid w:val="6BB65D4D"/>
    <w:rsid w:val="6C0E027D"/>
    <w:rsid w:val="6C0E62D9"/>
    <w:rsid w:val="6C470906"/>
    <w:rsid w:val="6CCC005F"/>
    <w:rsid w:val="6CFE3B41"/>
    <w:rsid w:val="6D0A5C74"/>
    <w:rsid w:val="6D0D5A64"/>
    <w:rsid w:val="6DBC55D2"/>
    <w:rsid w:val="6E023F12"/>
    <w:rsid w:val="6E0C314E"/>
    <w:rsid w:val="6E151936"/>
    <w:rsid w:val="6E1B717E"/>
    <w:rsid w:val="6EB13529"/>
    <w:rsid w:val="6F021278"/>
    <w:rsid w:val="6F155037"/>
    <w:rsid w:val="6F5039E5"/>
    <w:rsid w:val="70071B2D"/>
    <w:rsid w:val="70664888"/>
    <w:rsid w:val="70966FD8"/>
    <w:rsid w:val="70D42FC8"/>
    <w:rsid w:val="70E47BD4"/>
    <w:rsid w:val="710F0C70"/>
    <w:rsid w:val="71710EB4"/>
    <w:rsid w:val="71CF794A"/>
    <w:rsid w:val="71F84CDC"/>
    <w:rsid w:val="720F7CFF"/>
    <w:rsid w:val="728B2CDE"/>
    <w:rsid w:val="72DE0AE4"/>
    <w:rsid w:val="72E308E7"/>
    <w:rsid w:val="72FF7277"/>
    <w:rsid w:val="73094E07"/>
    <w:rsid w:val="732A17B0"/>
    <w:rsid w:val="73611A2A"/>
    <w:rsid w:val="73C14D7F"/>
    <w:rsid w:val="73D869DF"/>
    <w:rsid w:val="74557CD8"/>
    <w:rsid w:val="748D32CD"/>
    <w:rsid w:val="74A1301D"/>
    <w:rsid w:val="750D3AA9"/>
    <w:rsid w:val="750F2514"/>
    <w:rsid w:val="756870C8"/>
    <w:rsid w:val="757D377C"/>
    <w:rsid w:val="75971498"/>
    <w:rsid w:val="75B94279"/>
    <w:rsid w:val="75D41B05"/>
    <w:rsid w:val="75E519E7"/>
    <w:rsid w:val="769136A6"/>
    <w:rsid w:val="76940F87"/>
    <w:rsid w:val="76A61249"/>
    <w:rsid w:val="76B64B92"/>
    <w:rsid w:val="77067062"/>
    <w:rsid w:val="77666695"/>
    <w:rsid w:val="77687891"/>
    <w:rsid w:val="77C32F86"/>
    <w:rsid w:val="78D07F58"/>
    <w:rsid w:val="78D64A7E"/>
    <w:rsid w:val="78F30207"/>
    <w:rsid w:val="795B36C8"/>
    <w:rsid w:val="79F14814"/>
    <w:rsid w:val="7A2A6092"/>
    <w:rsid w:val="7A2B3C7F"/>
    <w:rsid w:val="7A633671"/>
    <w:rsid w:val="7AD666E1"/>
    <w:rsid w:val="7AF051D9"/>
    <w:rsid w:val="7B372889"/>
    <w:rsid w:val="7B61696F"/>
    <w:rsid w:val="7B7A5F8B"/>
    <w:rsid w:val="7B8A4C06"/>
    <w:rsid w:val="7B9D0692"/>
    <w:rsid w:val="7BB255AC"/>
    <w:rsid w:val="7BF70FF5"/>
    <w:rsid w:val="7C92571F"/>
    <w:rsid w:val="7CA65830"/>
    <w:rsid w:val="7CAC21B3"/>
    <w:rsid w:val="7CBD5B57"/>
    <w:rsid w:val="7CF4294E"/>
    <w:rsid w:val="7D6D2AEC"/>
    <w:rsid w:val="7D9931E1"/>
    <w:rsid w:val="7DDE1835"/>
    <w:rsid w:val="7E343111"/>
    <w:rsid w:val="7E827ED4"/>
    <w:rsid w:val="7E8D328F"/>
    <w:rsid w:val="7EC353AA"/>
    <w:rsid w:val="7EE4405E"/>
    <w:rsid w:val="7EF47BDA"/>
    <w:rsid w:val="7F651728"/>
    <w:rsid w:val="7FD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60B7AD"/>
  <w15:docId w15:val="{CF47BA89-8F12-4B20-BE0C-4B3768C8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F25DC"/>
    <w:pPr>
      <w:widowControl w:val="0"/>
      <w:jc w:val="both"/>
    </w:pPr>
    <w:rPr>
      <w:rFonts w:asciiTheme="minorEastAsia" w:eastAsiaTheme="minorEastAsia" w:hAnsi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A0E83"/>
    <w:pPr>
      <w:keepNext/>
      <w:keepLines/>
      <w:numPr>
        <w:numId w:val="1"/>
      </w:numPr>
      <w:spacing w:before="240" w:after="0"/>
      <w:outlineLvl w:val="0"/>
    </w:pPr>
    <w:rPr>
      <w:rFonts w:ascii="宋体" w:eastAsia="宋体" w:hAnsi="宋体" w:cs="宋体"/>
      <w:b/>
    </w:rPr>
  </w:style>
  <w:style w:type="paragraph" w:styleId="2">
    <w:name w:val="heading 2"/>
    <w:basedOn w:val="a"/>
    <w:next w:val="a"/>
    <w:link w:val="20"/>
    <w:semiHidden/>
    <w:unhideWhenUsed/>
    <w:qFormat/>
    <w:rsid w:val="00D85A7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semiHidden/>
    <w:unhideWhenUsed/>
    <w:qFormat/>
    <w:pPr>
      <w:numPr>
        <w:ilvl w:val="2"/>
        <w:numId w:val="1"/>
      </w:numPr>
      <w:spacing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numPr>
        <w:ilvl w:val="3"/>
        <w:numId w:val="1"/>
      </w:numPr>
      <w:spacing w:beforeAutospacing="1" w:after="0" w:afterAutospacing="1"/>
      <w:jc w:val="left"/>
      <w:outlineLvl w:val="3"/>
    </w:pPr>
    <w:rPr>
      <w:rFonts w:ascii="宋体" w:eastAsia="宋体" w:hAnsi="宋体" w:cs="Times New Roman" w:hint="eastAsia"/>
      <w:b/>
      <w:kern w:val="0"/>
    </w:rPr>
  </w:style>
  <w:style w:type="paragraph" w:styleId="5">
    <w:name w:val="heading 5"/>
    <w:basedOn w:val="a"/>
    <w:next w:val="a"/>
    <w:link w:val="50"/>
    <w:semiHidden/>
    <w:unhideWhenUsed/>
    <w:qFormat/>
    <w:rsid w:val="00D85A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D85A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D85A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D85A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D85A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header"/>
    <w:basedOn w:val="a"/>
    <w:link w:val="a7"/>
    <w:rsid w:val="00DE4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rsid w:val="00DE459D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footer"/>
    <w:basedOn w:val="a"/>
    <w:link w:val="a9"/>
    <w:rsid w:val="00DE4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rsid w:val="00DE459D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a">
    <w:name w:val="annotation reference"/>
    <w:basedOn w:val="a0"/>
    <w:rsid w:val="00DE459D"/>
    <w:rPr>
      <w:sz w:val="16"/>
      <w:szCs w:val="16"/>
    </w:rPr>
  </w:style>
  <w:style w:type="paragraph" w:styleId="ab">
    <w:name w:val="annotation text"/>
    <w:basedOn w:val="a"/>
    <w:link w:val="ac"/>
    <w:rsid w:val="00DE459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rsid w:val="00DE459D"/>
    <w:rPr>
      <w:rFonts w:asciiTheme="minorHAnsi" w:eastAsiaTheme="minorEastAsia" w:hAnsiTheme="minorHAnsi" w:cstheme="minorBidi"/>
      <w:kern w:val="2"/>
    </w:rPr>
  </w:style>
  <w:style w:type="paragraph" w:styleId="ad">
    <w:name w:val="annotation subject"/>
    <w:basedOn w:val="ab"/>
    <w:next w:val="ab"/>
    <w:link w:val="ae"/>
    <w:rsid w:val="00DE459D"/>
    <w:rPr>
      <w:b/>
      <w:bCs/>
    </w:rPr>
  </w:style>
  <w:style w:type="character" w:customStyle="1" w:styleId="ae">
    <w:name w:val="批注主题 字符"/>
    <w:basedOn w:val="ac"/>
    <w:link w:val="ad"/>
    <w:rsid w:val="00DE459D"/>
    <w:rPr>
      <w:rFonts w:asciiTheme="minorHAnsi" w:eastAsiaTheme="minorEastAsia" w:hAnsiTheme="minorHAnsi" w:cstheme="minorBidi"/>
      <w:b/>
      <w:bCs/>
      <w:kern w:val="2"/>
    </w:rPr>
  </w:style>
  <w:style w:type="paragraph" w:styleId="af">
    <w:name w:val="Balloon Text"/>
    <w:basedOn w:val="a"/>
    <w:link w:val="af0"/>
    <w:rsid w:val="00DE459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0">
    <w:name w:val="批注框文本 字符"/>
    <w:basedOn w:val="a0"/>
    <w:link w:val="af"/>
    <w:rsid w:val="00DE459D"/>
    <w:rPr>
      <w:rFonts w:ascii="Microsoft YaHei UI" w:eastAsia="Microsoft YaHei UI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A0E83"/>
    <w:rPr>
      <w:rFonts w:ascii="宋体" w:hAnsi="宋体" w:cs="宋体"/>
      <w:b/>
      <w:kern w:val="2"/>
      <w:sz w:val="24"/>
      <w:szCs w:val="24"/>
    </w:rPr>
  </w:style>
  <w:style w:type="character" w:customStyle="1" w:styleId="20">
    <w:name w:val="标题 2 字符"/>
    <w:basedOn w:val="a0"/>
    <w:link w:val="2"/>
    <w:semiHidden/>
    <w:rsid w:val="00D85A7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50">
    <w:name w:val="标题 5 字符"/>
    <w:basedOn w:val="a0"/>
    <w:link w:val="5"/>
    <w:semiHidden/>
    <w:rsid w:val="00D85A7E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  <w:style w:type="character" w:customStyle="1" w:styleId="60">
    <w:name w:val="标题 6 字符"/>
    <w:basedOn w:val="a0"/>
    <w:link w:val="6"/>
    <w:semiHidden/>
    <w:rsid w:val="00D85A7E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</w:rPr>
  </w:style>
  <w:style w:type="character" w:customStyle="1" w:styleId="70">
    <w:name w:val="标题 7 字符"/>
    <w:basedOn w:val="a0"/>
    <w:link w:val="7"/>
    <w:semiHidden/>
    <w:rsid w:val="00D85A7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1"/>
      <w:szCs w:val="24"/>
    </w:rPr>
  </w:style>
  <w:style w:type="character" w:customStyle="1" w:styleId="80">
    <w:name w:val="标题 8 字符"/>
    <w:basedOn w:val="a0"/>
    <w:link w:val="8"/>
    <w:semiHidden/>
    <w:rsid w:val="00D85A7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character" w:customStyle="1" w:styleId="90">
    <w:name w:val="标题 9 字符"/>
    <w:basedOn w:val="a0"/>
    <w:link w:val="9"/>
    <w:semiHidden/>
    <w:rsid w:val="00D85A7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  <w:style w:type="character" w:styleId="af1">
    <w:name w:val="Hyperlink"/>
    <w:basedOn w:val="a0"/>
    <w:rsid w:val="001B7DAA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1B7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GNSSNavSJTU/RTPPP_Q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yan xiang</cp:lastModifiedBy>
  <cp:revision>39</cp:revision>
  <dcterms:created xsi:type="dcterms:W3CDTF">2020-10-16T02:57:00Z</dcterms:created>
  <dcterms:modified xsi:type="dcterms:W3CDTF">2020-10-22T08:05:00Z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